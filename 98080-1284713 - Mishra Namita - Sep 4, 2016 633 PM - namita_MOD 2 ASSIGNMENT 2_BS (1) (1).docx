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947" w:rsidRDefault="00E95947" w:rsidP="00EA2252">
      <w:pPr>
        <w:rPr>
          <w:b/>
          <w:sz w:val="48"/>
          <w:szCs w:val="48"/>
        </w:rPr>
      </w:pPr>
      <w:bookmarkStart w:id="0" w:name="_GoBack"/>
      <w:bookmarkEnd w:id="0"/>
      <w:r>
        <w:rPr>
          <w:b/>
          <w:sz w:val="48"/>
          <w:szCs w:val="48"/>
        </w:rPr>
        <w:t>Namita Mishra</w:t>
      </w:r>
      <w:r>
        <w:rPr>
          <w:b/>
          <w:sz w:val="48"/>
          <w:szCs w:val="48"/>
        </w:rPr>
        <w:tab/>
      </w:r>
      <w:r>
        <w:rPr>
          <w:b/>
          <w:sz w:val="48"/>
          <w:szCs w:val="48"/>
        </w:rPr>
        <w:tab/>
      </w:r>
    </w:p>
    <w:p w:rsidR="00EA2252" w:rsidRPr="0028504A" w:rsidRDefault="00EA2252" w:rsidP="00EA2252">
      <w:pPr>
        <w:rPr>
          <w:b/>
          <w:color w:val="FF0000"/>
          <w:sz w:val="48"/>
          <w:szCs w:val="48"/>
        </w:rPr>
      </w:pPr>
      <w:r w:rsidRPr="007935E1">
        <w:rPr>
          <w:b/>
          <w:sz w:val="48"/>
          <w:szCs w:val="48"/>
        </w:rPr>
        <w:t xml:space="preserve">Exercise </w:t>
      </w:r>
      <w:r>
        <w:rPr>
          <w:b/>
          <w:sz w:val="48"/>
          <w:szCs w:val="48"/>
        </w:rPr>
        <w:t>1</w:t>
      </w:r>
      <w:r w:rsidRPr="007935E1">
        <w:rPr>
          <w:b/>
          <w:sz w:val="48"/>
          <w:szCs w:val="48"/>
        </w:rPr>
        <w:t>:</w:t>
      </w:r>
      <w:r>
        <w:rPr>
          <w:b/>
          <w:color w:val="FF0000"/>
          <w:sz w:val="48"/>
          <w:szCs w:val="48"/>
        </w:rPr>
        <w:t xml:space="preserve"> (1 point)</w:t>
      </w:r>
    </w:p>
    <w:p w:rsidR="00EA2252" w:rsidRPr="002A2277" w:rsidRDefault="00EA2252" w:rsidP="00EA2252">
      <w:pPr>
        <w:jc w:val="left"/>
        <w:rPr>
          <w:rFonts w:ascii="Times New Roman" w:hAnsi="Times New Roman" w:cs="Times New Roman"/>
          <w:sz w:val="24"/>
          <w:szCs w:val="24"/>
        </w:rPr>
      </w:pPr>
      <w:r>
        <w:rPr>
          <w:rFonts w:ascii="Times New Roman" w:hAnsi="Times New Roman" w:cs="Times New Roman"/>
          <w:sz w:val="24"/>
          <w:szCs w:val="24"/>
        </w:rPr>
        <w:t xml:space="preserve">The number of students in the MPH program by county is given below. If a student is selected at random from this dataset, find the probability that: </w:t>
      </w:r>
    </w:p>
    <w:p w:rsidR="00EA2252" w:rsidRDefault="00EA2252" w:rsidP="00EA2252">
      <w:pPr>
        <w:spacing w:line="480" w:lineRule="auto"/>
        <w:jc w:val="left"/>
        <w:rPr>
          <w:rFonts w:ascii="Times New Roman" w:hAnsi="Times New Roman" w:cs="Times New Roman"/>
        </w:rPr>
      </w:pPr>
    </w:p>
    <w:tbl>
      <w:tblPr>
        <w:tblW w:w="5400" w:type="dxa"/>
        <w:tblInd w:w="-10" w:type="dxa"/>
        <w:tblLook w:val="04A0" w:firstRow="1" w:lastRow="0" w:firstColumn="1" w:lastColumn="0" w:noHBand="0" w:noVBand="1"/>
      </w:tblPr>
      <w:tblGrid>
        <w:gridCol w:w="2430"/>
        <w:gridCol w:w="1620"/>
        <w:gridCol w:w="1350"/>
      </w:tblGrid>
      <w:tr w:rsidR="00EA2252" w:rsidRPr="002A2277" w:rsidTr="00047034">
        <w:trPr>
          <w:trHeight w:val="286"/>
        </w:trPr>
        <w:tc>
          <w:tcPr>
            <w:tcW w:w="5400" w:type="dxa"/>
            <w:gridSpan w:val="3"/>
            <w:tcBorders>
              <w:top w:val="single" w:sz="8" w:space="0" w:color="auto"/>
              <w:left w:val="single" w:sz="8" w:space="0" w:color="auto"/>
              <w:bottom w:val="single" w:sz="4" w:space="0" w:color="auto"/>
              <w:right w:val="nil"/>
            </w:tcBorders>
            <w:shd w:val="clear" w:color="000000" w:fill="BDD7EE"/>
            <w:noWrap/>
            <w:vAlign w:val="center"/>
            <w:hideMark/>
          </w:tcPr>
          <w:p w:rsidR="00EA2252" w:rsidRPr="002A2277" w:rsidRDefault="00EA2252" w:rsidP="00047034">
            <w:pPr>
              <w:jc w:val="center"/>
              <w:rPr>
                <w:rFonts w:ascii="Calibri" w:eastAsia="Times New Roman" w:hAnsi="Calibri" w:cs="Times New Roman"/>
                <w:b/>
                <w:bCs/>
                <w:color w:val="000000"/>
              </w:rPr>
            </w:pPr>
            <w:r w:rsidRPr="002A2277">
              <w:rPr>
                <w:rFonts w:ascii="Calibri" w:eastAsia="Times New Roman" w:hAnsi="Calibri" w:cs="Times New Roman"/>
                <w:b/>
                <w:bCs/>
                <w:color w:val="000000"/>
              </w:rPr>
              <w:t>MPH program</w:t>
            </w:r>
          </w:p>
        </w:tc>
      </w:tr>
      <w:tr w:rsidR="00EA2252" w:rsidRPr="002A2277" w:rsidTr="00047034">
        <w:trPr>
          <w:trHeight w:val="571"/>
        </w:trPr>
        <w:tc>
          <w:tcPr>
            <w:tcW w:w="2430" w:type="dxa"/>
            <w:tcBorders>
              <w:top w:val="nil"/>
              <w:left w:val="single" w:sz="8" w:space="0" w:color="auto"/>
              <w:bottom w:val="single" w:sz="4" w:space="0" w:color="auto"/>
              <w:right w:val="single" w:sz="4" w:space="0" w:color="auto"/>
            </w:tcBorders>
            <w:shd w:val="clear" w:color="auto" w:fill="auto"/>
            <w:noWrap/>
            <w:vAlign w:val="bottom"/>
            <w:hideMark/>
          </w:tcPr>
          <w:p w:rsidR="00EA2252" w:rsidRPr="002A2277" w:rsidRDefault="00EA2252" w:rsidP="00047034">
            <w:pPr>
              <w:jc w:val="left"/>
              <w:rPr>
                <w:rFonts w:ascii="Calibri" w:eastAsia="Times New Roman" w:hAnsi="Calibri" w:cs="Times New Roman"/>
                <w:b/>
                <w:bCs/>
                <w:color w:val="000000"/>
              </w:rPr>
            </w:pPr>
            <w:r w:rsidRPr="002A2277">
              <w:rPr>
                <w:rFonts w:ascii="Calibri" w:eastAsia="Times New Roman" w:hAnsi="Calibri" w:cs="Times New Roman"/>
                <w:b/>
                <w:bCs/>
                <w:color w:val="000000"/>
              </w:rPr>
              <w:t>County</w:t>
            </w:r>
          </w:p>
        </w:tc>
        <w:tc>
          <w:tcPr>
            <w:tcW w:w="1620" w:type="dxa"/>
            <w:tcBorders>
              <w:top w:val="nil"/>
              <w:left w:val="nil"/>
              <w:bottom w:val="single" w:sz="4" w:space="0" w:color="auto"/>
              <w:right w:val="single" w:sz="4" w:space="0" w:color="auto"/>
            </w:tcBorders>
            <w:shd w:val="clear" w:color="auto" w:fill="auto"/>
            <w:vAlign w:val="bottom"/>
            <w:hideMark/>
          </w:tcPr>
          <w:p w:rsidR="00EA2252" w:rsidRPr="002A2277" w:rsidRDefault="00EA2252" w:rsidP="00047034">
            <w:pPr>
              <w:jc w:val="left"/>
              <w:rPr>
                <w:rFonts w:ascii="Calibri" w:eastAsia="Times New Roman" w:hAnsi="Calibri" w:cs="Times New Roman"/>
                <w:b/>
                <w:bCs/>
                <w:color w:val="000000"/>
              </w:rPr>
            </w:pPr>
            <w:r w:rsidRPr="002A2277">
              <w:rPr>
                <w:rFonts w:ascii="Calibri" w:eastAsia="Times New Roman" w:hAnsi="Calibri" w:cs="Times New Roman"/>
                <w:b/>
                <w:bCs/>
                <w:color w:val="000000"/>
              </w:rPr>
              <w:t>Number of students</w:t>
            </w:r>
          </w:p>
        </w:tc>
        <w:tc>
          <w:tcPr>
            <w:tcW w:w="1350" w:type="dxa"/>
            <w:tcBorders>
              <w:top w:val="nil"/>
              <w:left w:val="nil"/>
              <w:bottom w:val="single" w:sz="4" w:space="0" w:color="auto"/>
              <w:right w:val="single" w:sz="4" w:space="0" w:color="auto"/>
            </w:tcBorders>
            <w:shd w:val="clear" w:color="auto" w:fill="auto"/>
            <w:vAlign w:val="bottom"/>
            <w:hideMark/>
          </w:tcPr>
          <w:p w:rsidR="00EA2252" w:rsidRPr="002A2277" w:rsidRDefault="00EA2252" w:rsidP="00047034">
            <w:pPr>
              <w:jc w:val="left"/>
              <w:rPr>
                <w:rFonts w:ascii="Calibri" w:eastAsia="Times New Roman" w:hAnsi="Calibri" w:cs="Times New Roman"/>
                <w:b/>
                <w:bCs/>
                <w:color w:val="000000"/>
              </w:rPr>
            </w:pPr>
            <w:r w:rsidRPr="002A2277">
              <w:rPr>
                <w:rFonts w:ascii="Calibri" w:eastAsia="Times New Roman" w:hAnsi="Calibri" w:cs="Times New Roman"/>
                <w:b/>
                <w:bCs/>
                <w:color w:val="000000"/>
              </w:rPr>
              <w:t>Percentage</w:t>
            </w:r>
          </w:p>
        </w:tc>
      </w:tr>
      <w:tr w:rsidR="00EA2252" w:rsidRPr="002A2277" w:rsidTr="00047034">
        <w:trPr>
          <w:trHeight w:val="286"/>
        </w:trPr>
        <w:tc>
          <w:tcPr>
            <w:tcW w:w="2430" w:type="dxa"/>
            <w:tcBorders>
              <w:top w:val="nil"/>
              <w:left w:val="single" w:sz="8" w:space="0" w:color="auto"/>
              <w:bottom w:val="single" w:sz="4" w:space="0" w:color="auto"/>
              <w:right w:val="single" w:sz="4" w:space="0" w:color="auto"/>
            </w:tcBorders>
            <w:shd w:val="clear" w:color="auto" w:fill="auto"/>
            <w:noWrap/>
            <w:vAlign w:val="bottom"/>
            <w:hideMark/>
          </w:tcPr>
          <w:p w:rsidR="00EA2252" w:rsidRPr="002A2277" w:rsidRDefault="00EA2252" w:rsidP="00047034">
            <w:pPr>
              <w:jc w:val="left"/>
              <w:rPr>
                <w:rFonts w:ascii="Calibri" w:eastAsia="Times New Roman" w:hAnsi="Calibri" w:cs="Times New Roman"/>
                <w:color w:val="000000"/>
              </w:rPr>
            </w:pPr>
            <w:r w:rsidRPr="002A2277">
              <w:rPr>
                <w:rFonts w:ascii="Calibri" w:eastAsia="Times New Roman" w:hAnsi="Calibri" w:cs="Times New Roman"/>
                <w:color w:val="000000"/>
              </w:rPr>
              <w:t>Escambia</w:t>
            </w:r>
          </w:p>
        </w:tc>
        <w:tc>
          <w:tcPr>
            <w:tcW w:w="162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106</w:t>
            </w:r>
          </w:p>
        </w:tc>
        <w:tc>
          <w:tcPr>
            <w:tcW w:w="135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21.2</w:t>
            </w:r>
          </w:p>
        </w:tc>
      </w:tr>
      <w:tr w:rsidR="00EA2252" w:rsidRPr="002A2277" w:rsidTr="00047034">
        <w:trPr>
          <w:trHeight w:val="286"/>
        </w:trPr>
        <w:tc>
          <w:tcPr>
            <w:tcW w:w="2430" w:type="dxa"/>
            <w:tcBorders>
              <w:top w:val="nil"/>
              <w:left w:val="single" w:sz="8" w:space="0" w:color="auto"/>
              <w:bottom w:val="single" w:sz="4" w:space="0" w:color="auto"/>
              <w:right w:val="single" w:sz="4" w:space="0" w:color="auto"/>
            </w:tcBorders>
            <w:shd w:val="clear" w:color="auto" w:fill="auto"/>
            <w:noWrap/>
            <w:vAlign w:val="bottom"/>
            <w:hideMark/>
          </w:tcPr>
          <w:p w:rsidR="00EA2252" w:rsidRPr="002A2277" w:rsidRDefault="00EA2252" w:rsidP="00047034">
            <w:pPr>
              <w:jc w:val="left"/>
              <w:rPr>
                <w:rFonts w:ascii="Calibri" w:eastAsia="Times New Roman" w:hAnsi="Calibri" w:cs="Times New Roman"/>
                <w:color w:val="000000"/>
              </w:rPr>
            </w:pPr>
            <w:r w:rsidRPr="002A2277">
              <w:rPr>
                <w:rFonts w:ascii="Calibri" w:eastAsia="Times New Roman" w:hAnsi="Calibri" w:cs="Times New Roman"/>
                <w:color w:val="000000"/>
              </w:rPr>
              <w:t>Walton</w:t>
            </w:r>
          </w:p>
        </w:tc>
        <w:tc>
          <w:tcPr>
            <w:tcW w:w="162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151</w:t>
            </w:r>
          </w:p>
        </w:tc>
        <w:tc>
          <w:tcPr>
            <w:tcW w:w="135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30.2</w:t>
            </w:r>
          </w:p>
        </w:tc>
      </w:tr>
      <w:tr w:rsidR="00EA2252" w:rsidRPr="002A2277" w:rsidTr="00047034">
        <w:trPr>
          <w:trHeight w:val="286"/>
        </w:trPr>
        <w:tc>
          <w:tcPr>
            <w:tcW w:w="2430" w:type="dxa"/>
            <w:tcBorders>
              <w:top w:val="nil"/>
              <w:left w:val="single" w:sz="8" w:space="0" w:color="auto"/>
              <w:bottom w:val="single" w:sz="4" w:space="0" w:color="auto"/>
              <w:right w:val="single" w:sz="4" w:space="0" w:color="auto"/>
            </w:tcBorders>
            <w:shd w:val="clear" w:color="auto" w:fill="auto"/>
            <w:noWrap/>
            <w:vAlign w:val="bottom"/>
            <w:hideMark/>
          </w:tcPr>
          <w:p w:rsidR="00EA2252" w:rsidRPr="002A2277" w:rsidRDefault="00EA2252" w:rsidP="00047034">
            <w:pPr>
              <w:jc w:val="left"/>
              <w:rPr>
                <w:rFonts w:ascii="Calibri" w:eastAsia="Times New Roman" w:hAnsi="Calibri" w:cs="Times New Roman"/>
                <w:color w:val="000000"/>
              </w:rPr>
            </w:pPr>
            <w:r w:rsidRPr="002A2277">
              <w:rPr>
                <w:rFonts w:ascii="Calibri" w:eastAsia="Times New Roman" w:hAnsi="Calibri" w:cs="Times New Roman"/>
                <w:color w:val="000000"/>
              </w:rPr>
              <w:t>Santa Rosa</w:t>
            </w:r>
          </w:p>
        </w:tc>
        <w:tc>
          <w:tcPr>
            <w:tcW w:w="162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150</w:t>
            </w:r>
          </w:p>
        </w:tc>
        <w:tc>
          <w:tcPr>
            <w:tcW w:w="135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30</w:t>
            </w:r>
          </w:p>
        </w:tc>
      </w:tr>
      <w:tr w:rsidR="00EA2252" w:rsidRPr="002A2277" w:rsidTr="00047034">
        <w:trPr>
          <w:trHeight w:val="286"/>
        </w:trPr>
        <w:tc>
          <w:tcPr>
            <w:tcW w:w="2430" w:type="dxa"/>
            <w:tcBorders>
              <w:top w:val="nil"/>
              <w:left w:val="single" w:sz="8" w:space="0" w:color="auto"/>
              <w:bottom w:val="single" w:sz="4" w:space="0" w:color="auto"/>
              <w:right w:val="single" w:sz="4" w:space="0" w:color="auto"/>
            </w:tcBorders>
            <w:shd w:val="clear" w:color="auto" w:fill="auto"/>
            <w:noWrap/>
            <w:vAlign w:val="bottom"/>
            <w:hideMark/>
          </w:tcPr>
          <w:p w:rsidR="00EA2252" w:rsidRPr="002A2277" w:rsidRDefault="00EA2252" w:rsidP="00047034">
            <w:pPr>
              <w:jc w:val="left"/>
              <w:rPr>
                <w:rFonts w:ascii="Calibri" w:eastAsia="Times New Roman" w:hAnsi="Calibri" w:cs="Times New Roman"/>
                <w:color w:val="000000"/>
              </w:rPr>
            </w:pPr>
            <w:r w:rsidRPr="002A2277">
              <w:rPr>
                <w:rFonts w:ascii="Calibri" w:eastAsia="Times New Roman" w:hAnsi="Calibri" w:cs="Times New Roman"/>
                <w:color w:val="000000"/>
              </w:rPr>
              <w:t>Okaloosa</w:t>
            </w:r>
          </w:p>
        </w:tc>
        <w:tc>
          <w:tcPr>
            <w:tcW w:w="162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93</w:t>
            </w:r>
          </w:p>
        </w:tc>
        <w:tc>
          <w:tcPr>
            <w:tcW w:w="1350" w:type="dxa"/>
            <w:tcBorders>
              <w:top w:val="nil"/>
              <w:left w:val="nil"/>
              <w:bottom w:val="single" w:sz="4"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18.6</w:t>
            </w:r>
          </w:p>
        </w:tc>
      </w:tr>
      <w:tr w:rsidR="00EA2252" w:rsidRPr="002A2277" w:rsidTr="00047034">
        <w:trPr>
          <w:trHeight w:val="299"/>
        </w:trPr>
        <w:tc>
          <w:tcPr>
            <w:tcW w:w="2430" w:type="dxa"/>
            <w:tcBorders>
              <w:top w:val="nil"/>
              <w:left w:val="single" w:sz="8" w:space="0" w:color="auto"/>
              <w:bottom w:val="single" w:sz="8" w:space="0" w:color="auto"/>
              <w:right w:val="single" w:sz="4" w:space="0" w:color="auto"/>
            </w:tcBorders>
            <w:shd w:val="clear" w:color="auto" w:fill="auto"/>
            <w:noWrap/>
            <w:vAlign w:val="bottom"/>
            <w:hideMark/>
          </w:tcPr>
          <w:p w:rsidR="00EA2252" w:rsidRPr="002A2277" w:rsidRDefault="00EA2252" w:rsidP="00047034">
            <w:pPr>
              <w:jc w:val="left"/>
              <w:rPr>
                <w:rFonts w:ascii="Calibri" w:eastAsia="Times New Roman" w:hAnsi="Calibri" w:cs="Times New Roman"/>
                <w:color w:val="000000"/>
              </w:rPr>
            </w:pPr>
            <w:r w:rsidRPr="002A2277">
              <w:rPr>
                <w:rFonts w:ascii="Calibri" w:eastAsia="Times New Roman" w:hAnsi="Calibri" w:cs="Times New Roman"/>
                <w:color w:val="000000"/>
              </w:rPr>
              <w:t>Total</w:t>
            </w:r>
          </w:p>
        </w:tc>
        <w:tc>
          <w:tcPr>
            <w:tcW w:w="1620" w:type="dxa"/>
            <w:tcBorders>
              <w:top w:val="nil"/>
              <w:left w:val="nil"/>
              <w:bottom w:val="single" w:sz="8"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500</w:t>
            </w:r>
          </w:p>
        </w:tc>
        <w:tc>
          <w:tcPr>
            <w:tcW w:w="1350" w:type="dxa"/>
            <w:tcBorders>
              <w:top w:val="nil"/>
              <w:left w:val="nil"/>
              <w:bottom w:val="single" w:sz="8" w:space="0" w:color="auto"/>
              <w:right w:val="single" w:sz="4" w:space="0" w:color="auto"/>
            </w:tcBorders>
            <w:shd w:val="clear" w:color="auto" w:fill="auto"/>
            <w:noWrap/>
            <w:vAlign w:val="bottom"/>
            <w:hideMark/>
          </w:tcPr>
          <w:p w:rsidR="00EA2252" w:rsidRPr="002A2277" w:rsidRDefault="00EA2252" w:rsidP="00047034">
            <w:pPr>
              <w:jc w:val="right"/>
              <w:rPr>
                <w:rFonts w:ascii="Calibri" w:eastAsia="Times New Roman" w:hAnsi="Calibri" w:cs="Times New Roman"/>
                <w:color w:val="000000"/>
              </w:rPr>
            </w:pPr>
            <w:r w:rsidRPr="002A2277">
              <w:rPr>
                <w:rFonts w:ascii="Calibri" w:eastAsia="Times New Roman" w:hAnsi="Calibri" w:cs="Times New Roman"/>
                <w:color w:val="000000"/>
              </w:rPr>
              <w:t>100</w:t>
            </w:r>
          </w:p>
        </w:tc>
      </w:tr>
    </w:tbl>
    <w:p w:rsidR="00EA2252" w:rsidRDefault="00EA2252" w:rsidP="00EA2252">
      <w:pPr>
        <w:spacing w:line="480" w:lineRule="auto"/>
        <w:jc w:val="left"/>
        <w:rPr>
          <w:rFonts w:ascii="Times New Roman" w:hAnsi="Times New Roman" w:cs="Times New Roman"/>
        </w:rPr>
      </w:pPr>
    </w:p>
    <w:p w:rsidR="00EA2252" w:rsidRDefault="00EA2252" w:rsidP="00EA2252">
      <w:pPr>
        <w:pStyle w:val="ListParagraph"/>
        <w:numPr>
          <w:ilvl w:val="0"/>
          <w:numId w:val="1"/>
        </w:numPr>
        <w:jc w:val="left"/>
        <w:rPr>
          <w:rFonts w:ascii="Times New Roman" w:hAnsi="Times New Roman" w:cs="Times New Roman"/>
        </w:rPr>
      </w:pPr>
      <w:r>
        <w:rPr>
          <w:rFonts w:ascii="Times New Roman" w:hAnsi="Times New Roman" w:cs="Times New Roman"/>
        </w:rPr>
        <w:t>The student is from Escambia county</w:t>
      </w:r>
    </w:p>
    <w:p w:rsidR="00EA2252" w:rsidRDefault="00EA2252" w:rsidP="00EA2252">
      <w:pPr>
        <w:pStyle w:val="ListParagraph"/>
        <w:jc w:val="left"/>
        <w:rPr>
          <w:rFonts w:ascii="Times New Roman" w:hAnsi="Times New Roman" w:cs="Times New Roman"/>
        </w:rPr>
      </w:pPr>
    </w:p>
    <w:p w:rsidR="00EA2252" w:rsidRDefault="00EA2252" w:rsidP="00EA2252">
      <w:pPr>
        <w:pStyle w:val="ListParagraph"/>
        <w:jc w:val="left"/>
        <w:rPr>
          <w:rFonts w:ascii="Times New Roman" w:hAnsi="Times New Roman" w:cs="Times New Roman"/>
        </w:rPr>
      </w:pPr>
      <w:r>
        <w:rPr>
          <w:rFonts w:ascii="Times New Roman" w:hAnsi="Times New Roman" w:cs="Times New Roman"/>
        </w:rPr>
        <w:t>106/500 = 0.212</w:t>
      </w:r>
    </w:p>
    <w:p w:rsidR="00EA2252" w:rsidRDefault="00EA2252" w:rsidP="00EA2252">
      <w:pPr>
        <w:pStyle w:val="ListParagraph"/>
        <w:jc w:val="left"/>
        <w:rPr>
          <w:rFonts w:ascii="Times New Roman" w:hAnsi="Times New Roman" w:cs="Times New Roman"/>
        </w:rPr>
      </w:pPr>
    </w:p>
    <w:p w:rsidR="00EA2252" w:rsidRDefault="00EA2252" w:rsidP="00EA2252">
      <w:pPr>
        <w:pStyle w:val="ListParagraph"/>
        <w:numPr>
          <w:ilvl w:val="0"/>
          <w:numId w:val="1"/>
        </w:numPr>
        <w:jc w:val="left"/>
        <w:rPr>
          <w:rFonts w:ascii="Times New Roman" w:hAnsi="Times New Roman" w:cs="Times New Roman"/>
        </w:rPr>
      </w:pPr>
      <w:r>
        <w:rPr>
          <w:rFonts w:ascii="Times New Roman" w:hAnsi="Times New Roman" w:cs="Times New Roman"/>
        </w:rPr>
        <w:t>The student is from Santa Rosa county</w:t>
      </w:r>
    </w:p>
    <w:p w:rsidR="00EA2252" w:rsidRDefault="00EA2252" w:rsidP="00EA2252">
      <w:pPr>
        <w:pStyle w:val="ListParagraph"/>
        <w:jc w:val="left"/>
        <w:rPr>
          <w:rFonts w:ascii="Times New Roman" w:hAnsi="Times New Roman" w:cs="Times New Roman"/>
        </w:rPr>
      </w:pPr>
    </w:p>
    <w:p w:rsidR="00EA2252" w:rsidRDefault="00EA2252" w:rsidP="00EA2252">
      <w:pPr>
        <w:pStyle w:val="ListParagraph"/>
        <w:jc w:val="left"/>
        <w:rPr>
          <w:rFonts w:ascii="Times New Roman" w:hAnsi="Times New Roman" w:cs="Times New Roman"/>
        </w:rPr>
      </w:pPr>
      <w:r>
        <w:rPr>
          <w:rFonts w:ascii="Times New Roman" w:hAnsi="Times New Roman" w:cs="Times New Roman"/>
        </w:rPr>
        <w:t>150/500 = 0.3</w:t>
      </w:r>
    </w:p>
    <w:p w:rsidR="00EA2252" w:rsidRDefault="00EA2252" w:rsidP="00EA2252">
      <w:pPr>
        <w:pStyle w:val="ListParagraph"/>
        <w:jc w:val="left"/>
        <w:rPr>
          <w:rFonts w:ascii="Times New Roman" w:hAnsi="Times New Roman" w:cs="Times New Roman"/>
        </w:rPr>
      </w:pPr>
    </w:p>
    <w:p w:rsidR="00EA2252" w:rsidRDefault="00EA2252" w:rsidP="00EA2252">
      <w:pPr>
        <w:pStyle w:val="ListParagraph"/>
        <w:numPr>
          <w:ilvl w:val="0"/>
          <w:numId w:val="1"/>
        </w:numPr>
        <w:jc w:val="left"/>
        <w:rPr>
          <w:rFonts w:ascii="Times New Roman" w:hAnsi="Times New Roman" w:cs="Times New Roman"/>
        </w:rPr>
      </w:pPr>
      <w:r>
        <w:rPr>
          <w:rFonts w:ascii="Times New Roman" w:hAnsi="Times New Roman" w:cs="Times New Roman"/>
        </w:rPr>
        <w:t>The student is from either Escambia or Santa Rosa county</w:t>
      </w:r>
    </w:p>
    <w:p w:rsidR="00EA2252" w:rsidRDefault="00EA2252" w:rsidP="00EA2252">
      <w:pPr>
        <w:pStyle w:val="ListParagraph"/>
        <w:jc w:val="left"/>
        <w:rPr>
          <w:rFonts w:ascii="Times New Roman" w:hAnsi="Times New Roman" w:cs="Times New Roman"/>
        </w:rPr>
      </w:pPr>
    </w:p>
    <w:p w:rsidR="00EA2252" w:rsidRDefault="00EA2252" w:rsidP="00EA2252">
      <w:pPr>
        <w:pStyle w:val="ListParagraph"/>
        <w:jc w:val="left"/>
        <w:rPr>
          <w:rFonts w:ascii="Times New Roman" w:hAnsi="Times New Roman" w:cs="Times New Roman"/>
        </w:rPr>
      </w:pPr>
      <w:r>
        <w:rPr>
          <w:rFonts w:ascii="Times New Roman" w:hAnsi="Times New Roman" w:cs="Times New Roman"/>
        </w:rPr>
        <w:t>106/500 + 150/500 = 0.512</w:t>
      </w:r>
    </w:p>
    <w:p w:rsidR="00EA2252" w:rsidRDefault="00EA2252" w:rsidP="00EA2252">
      <w:pPr>
        <w:pStyle w:val="ListParagraph"/>
        <w:jc w:val="left"/>
        <w:rPr>
          <w:rFonts w:ascii="Times New Roman" w:hAnsi="Times New Roman" w:cs="Times New Roman"/>
        </w:rPr>
      </w:pPr>
    </w:p>
    <w:p w:rsidR="00EA2252" w:rsidRDefault="00EA2252" w:rsidP="00EA2252">
      <w:pPr>
        <w:pStyle w:val="ListParagraph"/>
        <w:numPr>
          <w:ilvl w:val="0"/>
          <w:numId w:val="1"/>
        </w:numPr>
        <w:jc w:val="left"/>
        <w:rPr>
          <w:rFonts w:ascii="Times New Roman" w:hAnsi="Times New Roman" w:cs="Times New Roman"/>
        </w:rPr>
      </w:pPr>
      <w:r>
        <w:rPr>
          <w:rFonts w:ascii="Times New Roman" w:hAnsi="Times New Roman" w:cs="Times New Roman"/>
        </w:rPr>
        <w:t>The student is not from Santa Rosa county</w:t>
      </w:r>
    </w:p>
    <w:p w:rsidR="00EA2252" w:rsidRDefault="00EA2252" w:rsidP="00EA2252">
      <w:pPr>
        <w:pStyle w:val="ListParagraph"/>
        <w:jc w:val="left"/>
        <w:rPr>
          <w:rFonts w:ascii="Times New Roman" w:hAnsi="Times New Roman" w:cs="Times New Roman"/>
        </w:rPr>
      </w:pPr>
    </w:p>
    <w:p w:rsidR="00EA2252" w:rsidRDefault="00EA2252" w:rsidP="00EA2252">
      <w:pPr>
        <w:pStyle w:val="ListParagraph"/>
        <w:jc w:val="left"/>
        <w:rPr>
          <w:rFonts w:ascii="Times New Roman" w:hAnsi="Times New Roman" w:cs="Times New Roman"/>
        </w:rPr>
      </w:pPr>
      <w:r>
        <w:rPr>
          <w:rFonts w:ascii="Times New Roman" w:hAnsi="Times New Roman" w:cs="Times New Roman"/>
        </w:rPr>
        <w:t>(500-150)/500 = 350/500 = 0.7</w:t>
      </w:r>
    </w:p>
    <w:p w:rsidR="00EA2252" w:rsidRDefault="00EA2252" w:rsidP="00EA2252">
      <w:pPr>
        <w:pStyle w:val="ListParagraph"/>
        <w:jc w:val="left"/>
        <w:rPr>
          <w:rFonts w:ascii="Times New Roman" w:hAnsi="Times New Roman" w:cs="Times New Roman"/>
        </w:rPr>
      </w:pPr>
    </w:p>
    <w:p w:rsidR="00EA2252" w:rsidRPr="002A2277" w:rsidRDefault="00EB3EAE" w:rsidP="00EA2252">
      <w:pPr>
        <w:pStyle w:val="ListParagraph"/>
        <w:jc w:val="left"/>
        <w:rPr>
          <w:rFonts w:ascii="Times New Roman" w:hAnsi="Times New Roman" w:cs="Times New Roman"/>
        </w:rPr>
      </w:pPr>
      <w:ins w:id="1" w:author="Denice Curtis" w:date="2016-09-09T20:33:00Z">
        <w:r>
          <w:rPr>
            <w:rFonts w:ascii="Times New Roman" w:hAnsi="Times New Roman" w:cs="Times New Roman"/>
          </w:rPr>
          <w:t>1 point</w:t>
        </w:r>
      </w:ins>
    </w:p>
    <w:p w:rsidR="00EA2252" w:rsidRDefault="00EA2252" w:rsidP="00EA2252">
      <w:pPr>
        <w:jc w:val="left"/>
        <w:rPr>
          <w:rFonts w:ascii="Times New Roman" w:hAnsi="Times New Roman" w:cs="Times New Roman"/>
        </w:rPr>
      </w:pPr>
      <w:r>
        <w:rPr>
          <w:rFonts w:ascii="Times New Roman" w:hAnsi="Times New Roman" w:cs="Times New Roman"/>
        </w:rPr>
        <w:t>(Show your work)</w:t>
      </w:r>
    </w:p>
    <w:p w:rsidR="00E30E7E" w:rsidRDefault="00E30E7E" w:rsidP="00EA2252">
      <w:pPr>
        <w:jc w:val="left"/>
        <w:rPr>
          <w:rFonts w:ascii="Times New Roman" w:hAnsi="Times New Roman" w:cs="Times New Roman"/>
        </w:rPr>
      </w:pPr>
    </w:p>
    <w:p w:rsidR="00E30E7E" w:rsidRPr="0028504A" w:rsidRDefault="00E30E7E" w:rsidP="00E30E7E">
      <w:pPr>
        <w:rPr>
          <w:b/>
          <w:color w:val="FF0000"/>
          <w:sz w:val="48"/>
          <w:szCs w:val="48"/>
        </w:rPr>
      </w:pPr>
      <w:r w:rsidRPr="007935E1">
        <w:rPr>
          <w:b/>
          <w:sz w:val="48"/>
          <w:szCs w:val="48"/>
        </w:rPr>
        <w:t xml:space="preserve">Exercise </w:t>
      </w:r>
      <w:r>
        <w:rPr>
          <w:b/>
          <w:sz w:val="48"/>
          <w:szCs w:val="48"/>
        </w:rPr>
        <w:t>2</w:t>
      </w:r>
      <w:r w:rsidRPr="007935E1">
        <w:rPr>
          <w:b/>
          <w:sz w:val="48"/>
          <w:szCs w:val="48"/>
        </w:rPr>
        <w:t>:</w:t>
      </w:r>
      <w:r>
        <w:rPr>
          <w:b/>
          <w:color w:val="FF0000"/>
          <w:sz w:val="48"/>
          <w:szCs w:val="48"/>
        </w:rPr>
        <w:t>(1 point)</w:t>
      </w:r>
    </w:p>
    <w:p w:rsidR="00E30E7E" w:rsidRDefault="00E30E7E" w:rsidP="00E30E7E">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 cross</w:t>
      </w:r>
      <w:ins w:id="2" w:author="A" w:date="2016-09-23T12:09:00Z">
        <w:r w:rsidR="00047034">
          <w:rPr>
            <w:rFonts w:ascii="Times New Roman" w:hAnsi="Times New Roman" w:cs="Times New Roman"/>
            <w:sz w:val="24"/>
            <w:szCs w:val="24"/>
          </w:rPr>
          <w:t xml:space="preserve"> </w:t>
        </w:r>
      </w:ins>
      <w:r>
        <w:rPr>
          <w:rFonts w:ascii="Times New Roman" w:hAnsi="Times New Roman" w:cs="Times New Roman"/>
          <w:sz w:val="24"/>
          <w:szCs w:val="24"/>
        </w:rPr>
        <w:t xml:space="preserve">tabulation of the number of students in the MPH program by county and whether or not the students owned a computer when they started the program is given below.  If the student is selected at random from this data set, determine the probability of selecting a student who is from Santa Rosa County </w:t>
      </w:r>
      <w:r w:rsidRPr="00EE46E7">
        <w:rPr>
          <w:rFonts w:ascii="Times New Roman" w:hAnsi="Times New Roman" w:cs="Times New Roman"/>
          <w:b/>
          <w:sz w:val="24"/>
          <w:szCs w:val="24"/>
        </w:rPr>
        <w:t>or</w:t>
      </w:r>
      <w:r>
        <w:rPr>
          <w:rFonts w:ascii="Times New Roman" w:hAnsi="Times New Roman" w:cs="Times New Roman"/>
          <w:sz w:val="24"/>
          <w:szCs w:val="24"/>
        </w:rPr>
        <w:t xml:space="preserve"> a student who had a computer at the start of the program.  (Show your work) (HINT: see slide 10)</w:t>
      </w:r>
    </w:p>
    <w:p w:rsidR="00E30E7E" w:rsidRDefault="00E30E7E" w:rsidP="00E30E7E">
      <w:pPr>
        <w:autoSpaceDE w:val="0"/>
        <w:autoSpaceDN w:val="0"/>
        <w:adjustRightInd w:val="0"/>
        <w:jc w:val="left"/>
        <w:rPr>
          <w:rFonts w:ascii="Times New Roman" w:hAnsi="Times New Roman" w:cs="Times New Roman"/>
          <w:sz w:val="24"/>
          <w:szCs w:val="24"/>
        </w:rPr>
      </w:pPr>
    </w:p>
    <w:p w:rsidR="00E30E7E" w:rsidRDefault="00E30E7E" w:rsidP="00E30E7E">
      <w:pPr>
        <w:autoSpaceDE w:val="0"/>
        <w:autoSpaceDN w:val="0"/>
        <w:adjustRightInd w:val="0"/>
        <w:jc w:val="left"/>
        <w:rPr>
          <w:rFonts w:ascii="Times New Roman" w:hAnsi="Times New Roman" w:cs="Times New Roman"/>
          <w:sz w:val="24"/>
          <w:szCs w:val="24"/>
        </w:rPr>
      </w:pPr>
      <w:r w:rsidRPr="004477A0">
        <w:rPr>
          <w:noProof/>
        </w:rPr>
        <w:lastRenderedPageBreak/>
        <w:drawing>
          <wp:inline distT="0" distB="0" distL="0" distR="0">
            <wp:extent cx="5943600" cy="1106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06501"/>
                    </a:xfrm>
                    <a:prstGeom prst="rect">
                      <a:avLst/>
                    </a:prstGeom>
                    <a:noFill/>
                    <a:ln>
                      <a:noFill/>
                    </a:ln>
                  </pic:spPr>
                </pic:pic>
              </a:graphicData>
            </a:graphic>
          </wp:inline>
        </w:drawing>
      </w:r>
    </w:p>
    <w:p w:rsidR="00E30E7E" w:rsidRDefault="00E30E7E" w:rsidP="00E30E7E">
      <w:pPr>
        <w:autoSpaceDE w:val="0"/>
        <w:autoSpaceDN w:val="0"/>
        <w:adjustRightInd w:val="0"/>
        <w:jc w:val="left"/>
        <w:rPr>
          <w:rFonts w:ascii="Times New Roman" w:hAnsi="Times New Roman" w:cs="Times New Roman"/>
          <w:sz w:val="24"/>
          <w:szCs w:val="24"/>
        </w:rPr>
      </w:pPr>
    </w:p>
    <w:p w:rsidR="00E30E7E" w:rsidRDefault="00E30E7E" w:rsidP="00E30E7E">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probability of selecting</w:t>
      </w:r>
    </w:p>
    <w:p w:rsidR="00E30E7E" w:rsidRPr="00E30E7E" w:rsidRDefault="00E30E7E" w:rsidP="00E30E7E">
      <w:pPr>
        <w:pStyle w:val="ListParagraph"/>
        <w:numPr>
          <w:ilvl w:val="0"/>
          <w:numId w:val="2"/>
        </w:numPr>
        <w:jc w:val="left"/>
        <w:rPr>
          <w:rFonts w:ascii="Times New Roman" w:hAnsi="Times New Roman" w:cs="Times New Roman"/>
        </w:rPr>
      </w:pPr>
      <w:r w:rsidRPr="00E30E7E">
        <w:rPr>
          <w:rFonts w:ascii="Times New Roman" w:hAnsi="Times New Roman" w:cs="Times New Roman"/>
          <w:sz w:val="24"/>
          <w:szCs w:val="24"/>
        </w:rPr>
        <w:t>student who is from Santa Rosa County</w:t>
      </w:r>
      <w:r w:rsidR="00FF27AE">
        <w:rPr>
          <w:rFonts w:ascii="Times New Roman" w:hAnsi="Times New Roman" w:cs="Times New Roman"/>
          <w:sz w:val="24"/>
          <w:szCs w:val="24"/>
        </w:rPr>
        <w:t>(A)</w:t>
      </w:r>
      <w:r>
        <w:rPr>
          <w:rFonts w:ascii="Times New Roman" w:hAnsi="Times New Roman" w:cs="Times New Roman"/>
          <w:sz w:val="24"/>
          <w:szCs w:val="24"/>
        </w:rPr>
        <w:t xml:space="preserve"> = 150/500 = 0.3</w:t>
      </w:r>
    </w:p>
    <w:p w:rsidR="00FF27AE" w:rsidRPr="00FF27AE" w:rsidRDefault="00E30E7E" w:rsidP="00E30E7E">
      <w:pPr>
        <w:pStyle w:val="ListParagraph"/>
        <w:numPr>
          <w:ilvl w:val="0"/>
          <w:numId w:val="2"/>
        </w:numPr>
        <w:jc w:val="left"/>
        <w:rPr>
          <w:rFonts w:ascii="Times New Roman" w:hAnsi="Times New Roman" w:cs="Times New Roman"/>
        </w:rPr>
      </w:pPr>
      <w:r>
        <w:rPr>
          <w:rFonts w:ascii="Times New Roman" w:hAnsi="Times New Roman" w:cs="Times New Roman"/>
          <w:sz w:val="24"/>
          <w:szCs w:val="24"/>
        </w:rPr>
        <w:t>a student who had a computer</w:t>
      </w:r>
      <w:r w:rsidR="00FF27AE">
        <w:rPr>
          <w:rFonts w:ascii="Times New Roman" w:hAnsi="Times New Roman" w:cs="Times New Roman"/>
          <w:sz w:val="24"/>
          <w:szCs w:val="24"/>
        </w:rPr>
        <w:t xml:space="preserve"> (B) = 237/500 = 0.474</w:t>
      </w:r>
    </w:p>
    <w:p w:rsidR="00FF27AE" w:rsidRPr="00FF27AE" w:rsidRDefault="00FF27AE" w:rsidP="00E30E7E">
      <w:pPr>
        <w:pStyle w:val="ListParagraph"/>
        <w:numPr>
          <w:ilvl w:val="0"/>
          <w:numId w:val="2"/>
        </w:numPr>
        <w:jc w:val="left"/>
        <w:rPr>
          <w:rFonts w:ascii="Times New Roman" w:hAnsi="Times New Roman" w:cs="Times New Roman"/>
        </w:rPr>
      </w:pPr>
      <w:r>
        <w:rPr>
          <w:rFonts w:ascii="Times New Roman" w:hAnsi="Times New Roman" w:cs="Times New Roman"/>
        </w:rPr>
        <w:t xml:space="preserve">P (A and B) = </w:t>
      </w:r>
    </w:p>
    <w:p w:rsidR="00FF27AE" w:rsidRDefault="00E30E7E" w:rsidP="00FF27AE">
      <w:pPr>
        <w:autoSpaceDE w:val="0"/>
        <w:autoSpaceDN w:val="0"/>
        <w:adjustRightInd w:val="0"/>
        <w:jc w:val="left"/>
        <w:rPr>
          <w:rFonts w:ascii="Times New Roman" w:hAnsi="Times New Roman" w:cs="Times New Roman"/>
          <w:sz w:val="24"/>
          <w:szCs w:val="24"/>
        </w:rPr>
      </w:pPr>
      <w:r w:rsidRPr="00E30E7E">
        <w:rPr>
          <w:rFonts w:ascii="Times New Roman" w:hAnsi="Times New Roman" w:cs="Times New Roman"/>
          <w:sz w:val="24"/>
          <w:szCs w:val="24"/>
        </w:rPr>
        <w:br/>
      </w:r>
      <w:r w:rsidR="00FF27AE">
        <w:rPr>
          <w:rFonts w:ascii="Times New Roman" w:hAnsi="Times New Roman" w:cs="Times New Roman"/>
          <w:sz w:val="24"/>
          <w:szCs w:val="24"/>
        </w:rPr>
        <w:t xml:space="preserve">probability of selecting (a student who is from Santa Rosa County </w:t>
      </w:r>
      <w:r w:rsidR="00FF27AE" w:rsidRPr="00EE46E7">
        <w:rPr>
          <w:rFonts w:ascii="Times New Roman" w:hAnsi="Times New Roman" w:cs="Times New Roman"/>
          <w:b/>
          <w:sz w:val="24"/>
          <w:szCs w:val="24"/>
        </w:rPr>
        <w:t>or</w:t>
      </w:r>
      <w:r w:rsidR="00FF27AE">
        <w:rPr>
          <w:rFonts w:ascii="Times New Roman" w:hAnsi="Times New Roman" w:cs="Times New Roman"/>
          <w:sz w:val="24"/>
          <w:szCs w:val="24"/>
        </w:rPr>
        <w:t xml:space="preserve"> a student who had a computer) </w:t>
      </w:r>
    </w:p>
    <w:p w:rsidR="00FF27AE" w:rsidRDefault="00FF27AE" w:rsidP="00FF27AE">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P (A or B) = P (A) +P (B) – P (A and B)</w:t>
      </w:r>
    </w:p>
    <w:p w:rsidR="00FF27AE" w:rsidRDefault="00FF27AE" w:rsidP="00FF27AE">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30E7E" w:rsidRDefault="00FF27AE" w:rsidP="00FF27AE">
      <w:pPr>
        <w:pStyle w:val="ListParagraph"/>
        <w:jc w:val="left"/>
        <w:rPr>
          <w:ins w:id="3" w:author="Denice Curtis" w:date="2016-09-09T20:33:00Z"/>
          <w:rFonts w:ascii="Times New Roman" w:hAnsi="Times New Roman" w:cs="Times New Roman"/>
        </w:rPr>
      </w:pPr>
      <w:r>
        <w:rPr>
          <w:rFonts w:ascii="Times New Roman" w:hAnsi="Times New Roman" w:cs="Times New Roman"/>
        </w:rPr>
        <w:tab/>
        <w:t xml:space="preserve">150/500 + 237/500 </w:t>
      </w:r>
      <w:r w:rsidR="001B77CF">
        <w:rPr>
          <w:rFonts w:ascii="Times New Roman" w:hAnsi="Times New Roman" w:cs="Times New Roman"/>
        </w:rPr>
        <w:t>–64/500 = 323/500 = 0.646</w:t>
      </w:r>
    </w:p>
    <w:p w:rsidR="00EB3EAE" w:rsidRDefault="00EB3EAE" w:rsidP="00FF27AE">
      <w:pPr>
        <w:pStyle w:val="ListParagraph"/>
        <w:jc w:val="left"/>
        <w:rPr>
          <w:rFonts w:ascii="Times New Roman" w:hAnsi="Times New Roman" w:cs="Times New Roman"/>
        </w:rPr>
      </w:pPr>
      <w:ins w:id="4" w:author="Denice Curtis" w:date="2016-09-09T20:33:00Z">
        <w:r>
          <w:rPr>
            <w:rFonts w:ascii="Times New Roman" w:hAnsi="Times New Roman" w:cs="Times New Roman"/>
          </w:rPr>
          <w:t>1 point</w:t>
        </w:r>
      </w:ins>
    </w:p>
    <w:p w:rsidR="001B77CF" w:rsidRDefault="001B77CF" w:rsidP="001B77CF">
      <w:pPr>
        <w:jc w:val="left"/>
        <w:rPr>
          <w:rFonts w:ascii="Times New Roman" w:hAnsi="Times New Roman" w:cs="Times New Roman"/>
        </w:rPr>
      </w:pPr>
    </w:p>
    <w:p w:rsidR="001B77CF" w:rsidRDefault="001B77CF" w:rsidP="001B77CF">
      <w:pPr>
        <w:jc w:val="left"/>
        <w:rPr>
          <w:rFonts w:ascii="Times New Roman" w:hAnsi="Times New Roman" w:cs="Times New Roman"/>
        </w:rPr>
      </w:pPr>
    </w:p>
    <w:p w:rsidR="001B77CF" w:rsidRPr="0028504A" w:rsidRDefault="001B77CF" w:rsidP="001B77CF">
      <w:pPr>
        <w:autoSpaceDE w:val="0"/>
        <w:autoSpaceDN w:val="0"/>
        <w:adjustRightInd w:val="0"/>
        <w:jc w:val="left"/>
        <w:rPr>
          <w:b/>
          <w:color w:val="FF0000"/>
          <w:sz w:val="48"/>
          <w:szCs w:val="48"/>
        </w:rPr>
      </w:pPr>
      <w:r w:rsidRPr="007935E1">
        <w:rPr>
          <w:b/>
          <w:sz w:val="48"/>
          <w:szCs w:val="48"/>
        </w:rPr>
        <w:t xml:space="preserve">Exercise </w:t>
      </w:r>
      <w:r>
        <w:rPr>
          <w:b/>
          <w:sz w:val="48"/>
          <w:szCs w:val="48"/>
        </w:rPr>
        <w:t>3</w:t>
      </w:r>
      <w:r w:rsidRPr="007935E1">
        <w:rPr>
          <w:b/>
          <w:sz w:val="48"/>
          <w:szCs w:val="48"/>
        </w:rPr>
        <w:t>:</w:t>
      </w:r>
      <w:r>
        <w:rPr>
          <w:b/>
          <w:color w:val="FF0000"/>
          <w:sz w:val="48"/>
          <w:szCs w:val="48"/>
        </w:rPr>
        <w:t>(1 point)</w:t>
      </w:r>
    </w:p>
    <w:p w:rsidR="001B77CF" w:rsidRDefault="001B77CF" w:rsidP="001B77CF">
      <w:pPr>
        <w:rPr>
          <w:rFonts w:ascii="Times New Roman" w:hAnsi="Times New Roman" w:cs="Times New Roman"/>
          <w:sz w:val="24"/>
          <w:szCs w:val="24"/>
        </w:rPr>
      </w:pPr>
      <w:r>
        <w:rPr>
          <w:rFonts w:ascii="Times New Roman" w:hAnsi="Times New Roman" w:cs="Times New Roman"/>
          <w:sz w:val="24"/>
          <w:szCs w:val="24"/>
        </w:rPr>
        <w:t xml:space="preserve">Out of 500 MPH students, we select at random a student and note whether that student ever smoked pipe. Then we select again, at random, from the entire group (sampling with replacement) and note again whether the newly selected student ever smoked pipe. A table with the values is given below. </w:t>
      </w:r>
    </w:p>
    <w:p w:rsidR="008B79C2" w:rsidRDefault="008B79C2" w:rsidP="001B77CF">
      <w:pPr>
        <w:rPr>
          <w:rFonts w:ascii="Times New Roman" w:hAnsi="Times New Roman" w:cs="Times New Roman"/>
          <w:sz w:val="24"/>
          <w:szCs w:val="24"/>
        </w:rPr>
      </w:pPr>
    </w:p>
    <w:p w:rsidR="008B79C2" w:rsidRDefault="008B79C2" w:rsidP="001B77CF">
      <w:pPr>
        <w:rPr>
          <w:rFonts w:ascii="Times New Roman" w:hAnsi="Times New Roman" w:cs="Times New Roman"/>
          <w:sz w:val="24"/>
          <w:szCs w:val="24"/>
        </w:rPr>
      </w:pPr>
      <w:r w:rsidRPr="008B79C2">
        <w:rPr>
          <w:rFonts w:ascii="Times New Roman" w:hAnsi="Times New Roman" w:cs="Times New Roman"/>
          <w:noProof/>
          <w:sz w:val="24"/>
          <w:szCs w:val="24"/>
        </w:rPr>
        <w:drawing>
          <wp:inline distT="0" distB="0" distL="0" distR="0">
            <wp:extent cx="2165350" cy="1285240"/>
            <wp:effectExtent l="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1285240"/>
                    </a:xfrm>
                    <a:prstGeom prst="rect">
                      <a:avLst/>
                    </a:prstGeom>
                    <a:noFill/>
                    <a:ln>
                      <a:noFill/>
                    </a:ln>
                  </pic:spPr>
                </pic:pic>
              </a:graphicData>
            </a:graphic>
          </wp:inline>
        </w:drawing>
      </w:r>
    </w:p>
    <w:p w:rsidR="008B79C2" w:rsidRDefault="008B79C2" w:rsidP="001B77CF">
      <w:pPr>
        <w:rPr>
          <w:rFonts w:ascii="Times New Roman" w:hAnsi="Times New Roman" w:cs="Times New Roman"/>
          <w:sz w:val="24"/>
          <w:szCs w:val="24"/>
        </w:rPr>
      </w:pPr>
    </w:p>
    <w:p w:rsidR="008B79C2" w:rsidRDefault="001B77CF" w:rsidP="001B77CF">
      <w:pPr>
        <w:pStyle w:val="ListParagraph"/>
        <w:numPr>
          <w:ilvl w:val="0"/>
          <w:numId w:val="3"/>
        </w:numPr>
        <w:rPr>
          <w:rFonts w:ascii="Times New Roman" w:hAnsi="Times New Roman" w:cs="Times New Roman"/>
          <w:sz w:val="24"/>
          <w:szCs w:val="24"/>
        </w:rPr>
      </w:pPr>
      <w:r w:rsidRPr="00451CC9">
        <w:rPr>
          <w:rFonts w:ascii="Times New Roman" w:hAnsi="Times New Roman" w:cs="Times New Roman"/>
          <w:sz w:val="24"/>
          <w:szCs w:val="24"/>
        </w:rPr>
        <w:t xml:space="preserve">What is the probability of selecting a student who never smoked </w:t>
      </w:r>
      <w:r>
        <w:rPr>
          <w:rFonts w:ascii="Times New Roman" w:hAnsi="Times New Roman" w:cs="Times New Roman"/>
          <w:sz w:val="24"/>
          <w:szCs w:val="24"/>
        </w:rPr>
        <w:t>pipe</w:t>
      </w:r>
      <w:r w:rsidRPr="00451CC9">
        <w:rPr>
          <w:rFonts w:ascii="Times New Roman" w:hAnsi="Times New Roman" w:cs="Times New Roman"/>
          <w:sz w:val="24"/>
          <w:szCs w:val="24"/>
        </w:rPr>
        <w:t>?</w:t>
      </w:r>
    </w:p>
    <w:p w:rsidR="001B77CF" w:rsidRDefault="001B77CF" w:rsidP="008B79C2">
      <w:pPr>
        <w:pStyle w:val="ListParagraph"/>
        <w:rPr>
          <w:rFonts w:ascii="Times New Roman" w:hAnsi="Times New Roman" w:cs="Times New Roman"/>
          <w:sz w:val="24"/>
          <w:szCs w:val="24"/>
        </w:rPr>
      </w:pPr>
    </w:p>
    <w:p w:rsidR="001B77CF" w:rsidRDefault="001B77CF" w:rsidP="001B77CF">
      <w:pPr>
        <w:pStyle w:val="ListParagraph"/>
        <w:rPr>
          <w:rFonts w:ascii="Times New Roman" w:hAnsi="Times New Roman" w:cs="Times New Roman"/>
          <w:sz w:val="24"/>
          <w:szCs w:val="24"/>
        </w:rPr>
      </w:pPr>
      <w:r w:rsidRPr="00451CC9">
        <w:rPr>
          <w:rFonts w:ascii="Times New Roman" w:hAnsi="Times New Roman" w:cs="Times New Roman"/>
          <w:sz w:val="24"/>
          <w:szCs w:val="24"/>
        </w:rPr>
        <w:t xml:space="preserve">probability of selecting a student who smoked </w:t>
      </w:r>
      <w:r>
        <w:rPr>
          <w:rFonts w:ascii="Times New Roman" w:hAnsi="Times New Roman" w:cs="Times New Roman"/>
          <w:sz w:val="24"/>
          <w:szCs w:val="24"/>
        </w:rPr>
        <w:t>pipe = A</w:t>
      </w:r>
    </w:p>
    <w:p w:rsidR="001B77CF" w:rsidRDefault="001B77CF" w:rsidP="001B77CF">
      <w:pPr>
        <w:pStyle w:val="ListParagraph"/>
        <w:rPr>
          <w:rFonts w:ascii="Times New Roman" w:hAnsi="Times New Roman" w:cs="Times New Roman"/>
          <w:sz w:val="24"/>
          <w:szCs w:val="24"/>
        </w:rPr>
      </w:pPr>
    </w:p>
    <w:p w:rsidR="001B77CF" w:rsidRDefault="001B77CF" w:rsidP="001B77CF">
      <w:pPr>
        <w:pStyle w:val="ListParagraph"/>
        <w:rPr>
          <w:rFonts w:ascii="Times New Roman" w:hAnsi="Times New Roman" w:cs="Times New Roman"/>
          <w:sz w:val="24"/>
          <w:szCs w:val="24"/>
        </w:rPr>
      </w:pPr>
      <w:r w:rsidRPr="001B77CF">
        <w:rPr>
          <w:rFonts w:ascii="Times New Roman" w:hAnsi="Times New Roman" w:cs="Times New Roman"/>
          <w:sz w:val="24"/>
          <w:szCs w:val="24"/>
        </w:rPr>
        <w:t xml:space="preserve">P(A)= </w:t>
      </w:r>
      <w:r>
        <w:rPr>
          <w:rFonts w:ascii="Times New Roman" w:hAnsi="Times New Roman" w:cs="Times New Roman"/>
          <w:sz w:val="24"/>
          <w:szCs w:val="24"/>
        </w:rPr>
        <w:t>92/500</w:t>
      </w:r>
    </w:p>
    <w:p w:rsidR="001B77CF" w:rsidRPr="001B77CF" w:rsidRDefault="001B77CF" w:rsidP="001B77CF">
      <w:pPr>
        <w:pStyle w:val="ListParagraph"/>
        <w:rPr>
          <w:rFonts w:ascii="Times New Roman" w:hAnsi="Times New Roman" w:cs="Times New Roman"/>
          <w:sz w:val="24"/>
          <w:szCs w:val="24"/>
        </w:rPr>
      </w:pPr>
    </w:p>
    <w:p w:rsidR="008B79C2" w:rsidRDefault="001B77CF" w:rsidP="001B77CF">
      <w:pPr>
        <w:pStyle w:val="ListParagraph"/>
        <w:rPr>
          <w:rFonts w:ascii="Times New Roman" w:hAnsi="Times New Roman" w:cs="Times New Roman"/>
          <w:sz w:val="24"/>
          <w:szCs w:val="24"/>
        </w:rPr>
      </w:pPr>
      <w:r>
        <w:rPr>
          <w:rFonts w:ascii="Times New Roman" w:hAnsi="Times New Roman" w:cs="Times New Roman"/>
          <w:sz w:val="24"/>
          <w:szCs w:val="24"/>
        </w:rPr>
        <w:t>P (</w:t>
      </w:r>
      <w:r w:rsidRPr="00451CC9">
        <w:rPr>
          <w:rFonts w:ascii="Times New Roman" w:hAnsi="Times New Roman" w:cs="Times New Roman"/>
          <w:sz w:val="24"/>
          <w:szCs w:val="24"/>
        </w:rPr>
        <w:t xml:space="preserve">a student who never smoked </w:t>
      </w:r>
      <w:proofErr w:type="gramStart"/>
      <w:r>
        <w:rPr>
          <w:rFonts w:ascii="Times New Roman" w:hAnsi="Times New Roman" w:cs="Times New Roman"/>
          <w:sz w:val="24"/>
          <w:szCs w:val="24"/>
        </w:rPr>
        <w:t>pipe )</w:t>
      </w:r>
      <w:proofErr w:type="gramEnd"/>
      <w:r>
        <w:rPr>
          <w:rFonts w:ascii="Times New Roman" w:hAnsi="Times New Roman" w:cs="Times New Roman"/>
          <w:sz w:val="24"/>
          <w:szCs w:val="24"/>
        </w:rPr>
        <w:t xml:space="preserve"> = 1- (92/500) =</w:t>
      </w:r>
    </w:p>
    <w:p w:rsidR="001B77CF" w:rsidRDefault="008B79C2" w:rsidP="001B77CF">
      <w:pPr>
        <w:pStyle w:val="ListParagraph"/>
        <w:rPr>
          <w:rFonts w:ascii="Times New Roman" w:hAnsi="Times New Roman" w:cs="Times New Roman"/>
          <w:sz w:val="24"/>
          <w:szCs w:val="24"/>
        </w:rPr>
      </w:pPr>
      <w:r>
        <w:rPr>
          <w:rFonts w:ascii="Times New Roman" w:hAnsi="Times New Roman" w:cs="Times New Roman"/>
          <w:sz w:val="24"/>
          <w:szCs w:val="24"/>
        </w:rPr>
        <w:t>500-92</w:t>
      </w:r>
    </w:p>
    <w:p w:rsidR="008B79C2" w:rsidRPr="008B79C2" w:rsidRDefault="008B79C2">
      <w:pPr>
        <w:ind w:firstLine="720"/>
        <w:rPr>
          <w:rFonts w:ascii="Times New Roman" w:hAnsi="Times New Roman" w:cs="Times New Roman"/>
          <w:sz w:val="24"/>
          <w:szCs w:val="24"/>
        </w:rPr>
        <w:pPrChange w:id="5" w:author="A" w:date="2016-09-23T12:14:00Z">
          <w:pPr/>
        </w:pPrChange>
      </w:pPr>
      <w:r w:rsidRPr="008B79C2">
        <w:rPr>
          <w:rFonts w:ascii="Times New Roman" w:hAnsi="Times New Roman" w:cs="Times New Roman"/>
          <w:sz w:val="24"/>
          <w:szCs w:val="24"/>
        </w:rPr>
        <w:t xml:space="preserve"> ----------- =408/500 = 0.816</w:t>
      </w:r>
    </w:p>
    <w:p w:rsidR="008B79C2" w:rsidRDefault="008B79C2" w:rsidP="001B77CF">
      <w:pPr>
        <w:pStyle w:val="ListParagraph"/>
        <w:rPr>
          <w:rFonts w:ascii="Times New Roman" w:hAnsi="Times New Roman" w:cs="Times New Roman"/>
          <w:sz w:val="24"/>
          <w:szCs w:val="24"/>
        </w:rPr>
      </w:pPr>
      <w:r>
        <w:rPr>
          <w:rFonts w:ascii="Times New Roman" w:hAnsi="Times New Roman" w:cs="Times New Roman"/>
          <w:sz w:val="24"/>
          <w:szCs w:val="24"/>
        </w:rPr>
        <w:t xml:space="preserve">       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B79C2" w:rsidRDefault="008B79C2" w:rsidP="001B77CF">
      <w:pPr>
        <w:pStyle w:val="ListParagraph"/>
        <w:rPr>
          <w:rFonts w:ascii="Times New Roman" w:hAnsi="Times New Roman" w:cs="Times New Roman"/>
          <w:sz w:val="24"/>
          <w:szCs w:val="24"/>
        </w:rPr>
      </w:pPr>
    </w:p>
    <w:p w:rsidR="008B79C2" w:rsidRDefault="008B79C2" w:rsidP="001B77CF">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B77CF" w:rsidRDefault="001B77CF" w:rsidP="008B79C2">
      <w:pPr>
        <w:pStyle w:val="ListParagraph"/>
        <w:numPr>
          <w:ilvl w:val="0"/>
          <w:numId w:val="3"/>
        </w:numPr>
        <w:rPr>
          <w:rFonts w:ascii="Times New Roman" w:hAnsi="Times New Roman" w:cs="Times New Roman"/>
          <w:sz w:val="24"/>
          <w:szCs w:val="24"/>
        </w:rPr>
      </w:pPr>
      <w:r w:rsidRPr="008B79C2">
        <w:rPr>
          <w:rFonts w:ascii="Times New Roman" w:hAnsi="Times New Roman" w:cs="Times New Roman"/>
          <w:sz w:val="24"/>
          <w:szCs w:val="24"/>
        </w:rPr>
        <w:t>What is the probability that neither student smoked pipe?</w:t>
      </w:r>
    </w:p>
    <w:p w:rsidR="008B79C2" w:rsidRDefault="008B79C2" w:rsidP="008B79C2">
      <w:pPr>
        <w:pStyle w:val="ListParagraph"/>
        <w:rPr>
          <w:rFonts w:ascii="Times New Roman" w:hAnsi="Times New Roman" w:cs="Times New Roman"/>
          <w:sz w:val="24"/>
          <w:szCs w:val="24"/>
        </w:rPr>
      </w:pPr>
    </w:p>
    <w:p w:rsidR="008B79C2" w:rsidRPr="008B79C2" w:rsidRDefault="008B79C2" w:rsidP="008B79C2">
      <w:pPr>
        <w:rPr>
          <w:rFonts w:ascii="Times New Roman" w:hAnsi="Times New Roman" w:cs="Times New Roman"/>
          <w:sz w:val="24"/>
          <w:szCs w:val="24"/>
        </w:rPr>
      </w:pPr>
      <w:r w:rsidRPr="008B79C2">
        <w:rPr>
          <w:rFonts w:ascii="Times New Roman" w:hAnsi="Times New Roman" w:cs="Times New Roman"/>
          <w:sz w:val="24"/>
          <w:szCs w:val="24"/>
        </w:rPr>
        <w:t xml:space="preserve">probability of selecting a student who never smoked pipe on 1 trial = </w:t>
      </w:r>
    </w:p>
    <w:p w:rsidR="008B79C2" w:rsidRDefault="008B79C2" w:rsidP="008B79C2">
      <w:pPr>
        <w:ind w:left="360"/>
        <w:rPr>
          <w:rFonts w:ascii="Times New Roman" w:hAnsi="Times New Roman" w:cs="Times New Roman"/>
          <w:sz w:val="24"/>
          <w:szCs w:val="24"/>
        </w:rPr>
      </w:pPr>
    </w:p>
    <w:p w:rsidR="008B79C2" w:rsidRDefault="008B79C2" w:rsidP="008B79C2">
      <w:pPr>
        <w:pStyle w:val="ListParagraph"/>
        <w:rPr>
          <w:rFonts w:ascii="Times New Roman" w:hAnsi="Times New Roman" w:cs="Times New Roman"/>
          <w:sz w:val="24"/>
          <w:szCs w:val="24"/>
        </w:rPr>
      </w:pPr>
      <w:r>
        <w:rPr>
          <w:rFonts w:ascii="Times New Roman" w:hAnsi="Times New Roman" w:cs="Times New Roman"/>
          <w:sz w:val="24"/>
          <w:szCs w:val="24"/>
        </w:rPr>
        <w:t>= 1- (92/500) =</w:t>
      </w:r>
    </w:p>
    <w:p w:rsidR="008B79C2" w:rsidRDefault="008B79C2" w:rsidP="008B79C2">
      <w:pPr>
        <w:pStyle w:val="ListParagraph"/>
        <w:rPr>
          <w:rFonts w:ascii="Times New Roman" w:hAnsi="Times New Roman" w:cs="Times New Roman"/>
          <w:sz w:val="24"/>
          <w:szCs w:val="24"/>
        </w:rPr>
      </w:pPr>
    </w:p>
    <w:p w:rsidR="008B79C2" w:rsidRDefault="008B79C2" w:rsidP="008B79C2">
      <w:pPr>
        <w:pStyle w:val="ListParagraph"/>
        <w:rPr>
          <w:rFonts w:ascii="Times New Roman" w:hAnsi="Times New Roman" w:cs="Times New Roman"/>
          <w:sz w:val="24"/>
          <w:szCs w:val="24"/>
        </w:rPr>
      </w:pPr>
      <w:r>
        <w:rPr>
          <w:rFonts w:ascii="Times New Roman" w:hAnsi="Times New Roman" w:cs="Times New Roman"/>
          <w:sz w:val="24"/>
          <w:szCs w:val="24"/>
        </w:rPr>
        <w:t xml:space="preserve"> 500-92</w:t>
      </w:r>
    </w:p>
    <w:p w:rsidR="008B79C2" w:rsidRPr="008B79C2" w:rsidRDefault="008B79C2">
      <w:pPr>
        <w:ind w:firstLine="720"/>
        <w:rPr>
          <w:rFonts w:ascii="Times New Roman" w:hAnsi="Times New Roman" w:cs="Times New Roman"/>
          <w:sz w:val="24"/>
          <w:szCs w:val="24"/>
        </w:rPr>
        <w:pPrChange w:id="6" w:author="A" w:date="2016-09-23T12:15:00Z">
          <w:pPr/>
        </w:pPrChange>
      </w:pPr>
      <w:r w:rsidRPr="008B79C2">
        <w:rPr>
          <w:rFonts w:ascii="Times New Roman" w:hAnsi="Times New Roman" w:cs="Times New Roman"/>
          <w:sz w:val="24"/>
          <w:szCs w:val="24"/>
        </w:rPr>
        <w:t xml:space="preserve"> </w:t>
      </w:r>
      <w:proofErr w:type="gramStart"/>
      <w:r w:rsidRPr="008B79C2">
        <w:rPr>
          <w:rFonts w:ascii="Times New Roman" w:hAnsi="Times New Roman" w:cs="Times New Roman"/>
          <w:sz w:val="24"/>
          <w:szCs w:val="24"/>
        </w:rPr>
        <w:t>-----------</w:t>
      </w:r>
      <w:ins w:id="7" w:author="A" w:date="2016-09-23T12:15:00Z">
        <w:r w:rsidR="00047034">
          <w:rPr>
            <w:rFonts w:ascii="Times New Roman" w:hAnsi="Times New Roman" w:cs="Times New Roman"/>
            <w:sz w:val="24"/>
            <w:szCs w:val="24"/>
          </w:rPr>
          <w:t xml:space="preserve"> </w:t>
        </w:r>
      </w:ins>
      <w:r w:rsidRPr="008B79C2">
        <w:rPr>
          <w:rFonts w:ascii="Times New Roman" w:hAnsi="Times New Roman" w:cs="Times New Roman"/>
          <w:sz w:val="24"/>
          <w:szCs w:val="24"/>
        </w:rPr>
        <w:t xml:space="preserve"> =</w:t>
      </w:r>
      <w:proofErr w:type="gramEnd"/>
      <w:ins w:id="8" w:author="A" w:date="2016-09-23T12:15:00Z">
        <w:r w:rsidR="00047034">
          <w:rPr>
            <w:rFonts w:ascii="Times New Roman" w:hAnsi="Times New Roman" w:cs="Times New Roman"/>
            <w:sz w:val="24"/>
            <w:szCs w:val="24"/>
          </w:rPr>
          <w:t xml:space="preserve"> </w:t>
        </w:r>
      </w:ins>
      <w:r w:rsidRPr="008B79C2">
        <w:rPr>
          <w:rFonts w:ascii="Times New Roman" w:hAnsi="Times New Roman" w:cs="Times New Roman"/>
          <w:sz w:val="24"/>
          <w:szCs w:val="24"/>
        </w:rPr>
        <w:t>408/500 = 0.816</w:t>
      </w:r>
    </w:p>
    <w:p w:rsidR="008B79C2" w:rsidRDefault="008B79C2" w:rsidP="008B79C2">
      <w:pPr>
        <w:ind w:left="360"/>
        <w:rPr>
          <w:rFonts w:ascii="Times New Roman" w:hAnsi="Times New Roman" w:cs="Times New Roman"/>
          <w:sz w:val="24"/>
          <w:szCs w:val="24"/>
        </w:rPr>
      </w:pPr>
      <w:r>
        <w:rPr>
          <w:rFonts w:ascii="Times New Roman" w:hAnsi="Times New Roman" w:cs="Times New Roman"/>
          <w:sz w:val="24"/>
          <w:szCs w:val="24"/>
        </w:rPr>
        <w:t xml:space="preserve">       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B79C2" w:rsidRDefault="008B79C2" w:rsidP="008B79C2">
      <w:pPr>
        <w:ind w:left="360"/>
        <w:rPr>
          <w:rFonts w:ascii="Times New Roman" w:hAnsi="Times New Roman" w:cs="Times New Roman"/>
          <w:sz w:val="24"/>
          <w:szCs w:val="24"/>
        </w:rPr>
      </w:pPr>
    </w:p>
    <w:p w:rsidR="008B79C2" w:rsidRDefault="008B79C2" w:rsidP="008B79C2">
      <w:pPr>
        <w:pStyle w:val="ListParagraph"/>
        <w:rPr>
          <w:rFonts w:ascii="Times New Roman" w:hAnsi="Times New Roman" w:cs="Times New Roman"/>
          <w:sz w:val="24"/>
          <w:szCs w:val="24"/>
        </w:rPr>
      </w:pPr>
    </w:p>
    <w:p w:rsidR="008B79C2" w:rsidRDefault="008B79C2" w:rsidP="008B79C2">
      <w:pPr>
        <w:rPr>
          <w:rFonts w:ascii="Times New Roman" w:hAnsi="Times New Roman" w:cs="Times New Roman"/>
          <w:sz w:val="24"/>
          <w:szCs w:val="24"/>
        </w:rPr>
      </w:pPr>
      <w:r w:rsidRPr="00451CC9">
        <w:rPr>
          <w:rFonts w:ascii="Times New Roman" w:hAnsi="Times New Roman" w:cs="Times New Roman"/>
          <w:sz w:val="24"/>
          <w:szCs w:val="24"/>
        </w:rPr>
        <w:t xml:space="preserve">probability of selecting a student who never smoked </w:t>
      </w:r>
      <w:r>
        <w:rPr>
          <w:rFonts w:ascii="Times New Roman" w:hAnsi="Times New Roman" w:cs="Times New Roman"/>
          <w:sz w:val="24"/>
          <w:szCs w:val="24"/>
        </w:rPr>
        <w:t xml:space="preserve">pipe on 2 </w:t>
      </w:r>
      <w:proofErr w:type="gramStart"/>
      <w:r>
        <w:rPr>
          <w:rFonts w:ascii="Times New Roman" w:hAnsi="Times New Roman" w:cs="Times New Roman"/>
          <w:sz w:val="24"/>
          <w:szCs w:val="24"/>
        </w:rPr>
        <w:t>trial</w:t>
      </w:r>
      <w:proofErr w:type="gramEnd"/>
      <w:r>
        <w:rPr>
          <w:rFonts w:ascii="Times New Roman" w:hAnsi="Times New Roman" w:cs="Times New Roman"/>
          <w:sz w:val="24"/>
          <w:szCs w:val="24"/>
        </w:rPr>
        <w:t xml:space="preserve"> with replacement = </w:t>
      </w:r>
    </w:p>
    <w:p w:rsidR="008B79C2" w:rsidRPr="008B79C2" w:rsidRDefault="008B79C2" w:rsidP="008B79C2">
      <w:pPr>
        <w:ind w:left="360"/>
        <w:rPr>
          <w:rFonts w:ascii="Times New Roman" w:hAnsi="Times New Roman" w:cs="Times New Roman"/>
          <w:sz w:val="24"/>
          <w:szCs w:val="24"/>
        </w:rPr>
      </w:pPr>
    </w:p>
    <w:p w:rsidR="008B79C2" w:rsidRDefault="008B79C2" w:rsidP="008B79C2">
      <w:pPr>
        <w:pStyle w:val="ListParagraph"/>
        <w:rPr>
          <w:ins w:id="9" w:author="Denice Curtis" w:date="2016-09-09T20:34:00Z"/>
          <w:rFonts w:ascii="Times New Roman" w:hAnsi="Times New Roman" w:cs="Times New Roman"/>
          <w:sz w:val="24"/>
          <w:szCs w:val="24"/>
        </w:rPr>
      </w:pPr>
      <w:r>
        <w:rPr>
          <w:rFonts w:ascii="Times New Roman" w:hAnsi="Times New Roman" w:cs="Times New Roman"/>
          <w:sz w:val="24"/>
          <w:szCs w:val="24"/>
        </w:rPr>
        <w:t xml:space="preserve">408/500 = 0.816 </w:t>
      </w:r>
    </w:p>
    <w:p w:rsidR="00EB3EAE" w:rsidRDefault="00EB3EAE" w:rsidP="008B79C2">
      <w:pPr>
        <w:pStyle w:val="ListParagraph"/>
        <w:rPr>
          <w:ins w:id="10" w:author="Denice Curtis" w:date="2016-09-09T20:34:00Z"/>
          <w:rFonts w:ascii="Times New Roman" w:hAnsi="Times New Roman" w:cs="Times New Roman"/>
          <w:sz w:val="24"/>
          <w:szCs w:val="24"/>
        </w:rPr>
      </w:pPr>
      <w:ins w:id="11" w:author="Denice Curtis" w:date="2016-09-09T20:34:00Z">
        <w:r>
          <w:rPr>
            <w:rFonts w:ascii="Times New Roman" w:hAnsi="Times New Roman" w:cs="Times New Roman"/>
            <w:sz w:val="24"/>
            <w:szCs w:val="24"/>
          </w:rPr>
          <w:t>You still have not answered the question: what is the probability that neither student smoked pipe?</w:t>
        </w:r>
      </w:ins>
    </w:p>
    <w:p w:rsidR="00EB3EAE" w:rsidRPr="001D7590" w:rsidRDefault="00EB3EAE" w:rsidP="00EB3EAE">
      <w:pPr>
        <w:ind w:firstLine="720"/>
        <w:contextualSpacing/>
        <w:rPr>
          <w:ins w:id="12" w:author="Denice Curtis" w:date="2016-09-09T20:34:00Z"/>
          <w:rFonts w:ascii="Times New Roman" w:eastAsia="Times New Roman" w:hAnsi="Times New Roman" w:cs="Times New Roman"/>
          <w:sz w:val="24"/>
          <w:szCs w:val="24"/>
        </w:rPr>
      </w:pPr>
      <w:ins w:id="13" w:author="Denice Curtis" w:date="2016-09-09T20:34:00Z">
        <w:r>
          <w:rPr>
            <w:rFonts w:ascii="Times New Roman" w:eastAsia="Times New Roman" w:hAnsi="Times New Roman" w:cs="Times New Roman"/>
            <w:sz w:val="24"/>
            <w:szCs w:val="24"/>
          </w:rPr>
          <w:t>Multiplication Rule 1</w:t>
        </w:r>
      </w:ins>
    </w:p>
    <w:p w:rsidR="00EB3EAE" w:rsidRDefault="00EB3EAE" w:rsidP="00EB3EAE">
      <w:pPr>
        <w:ind w:left="720"/>
        <w:contextualSpacing/>
        <w:rPr>
          <w:ins w:id="14" w:author="Denice Curtis" w:date="2016-09-09T20:34:00Z"/>
          <w:rFonts w:ascii="Times New Roman" w:eastAsia="Times New Roman" w:hAnsi="Times New Roman" w:cs="Times New Roman"/>
          <w:sz w:val="24"/>
          <w:szCs w:val="24"/>
        </w:rPr>
      </w:pPr>
      <w:proofErr w:type="gramStart"/>
      <w:ins w:id="15" w:author="Denice Curtis" w:date="2016-09-09T20:34:00Z">
        <w:r w:rsidRPr="001D7590">
          <w:rPr>
            <w:rFonts w:ascii="Times New Roman" w:eastAsia="Times New Roman" w:hAnsi="Times New Roman" w:cs="Times New Roman"/>
            <w:sz w:val="24"/>
            <w:szCs w:val="24"/>
          </w:rPr>
          <w:t>P</w:t>
        </w:r>
        <w:r>
          <w:rPr>
            <w:rFonts w:ascii="Times New Roman" w:eastAsia="Times New Roman" w:hAnsi="Times New Roman" w:cs="Times New Roman"/>
            <w:sz w:val="24"/>
            <w:szCs w:val="24"/>
          </w:rPr>
          <w:t>r</w:t>
        </w:r>
        <w:r w:rsidRPr="001D7590">
          <w:rPr>
            <w:rFonts w:ascii="Times New Roman" w:eastAsia="Times New Roman" w:hAnsi="Times New Roman" w:cs="Times New Roman"/>
            <w:sz w:val="24"/>
            <w:szCs w:val="24"/>
          </w:rPr>
          <w:t>(</w:t>
        </w:r>
        <w:proofErr w:type="gramEnd"/>
        <w:r w:rsidRPr="001D7590">
          <w:rPr>
            <w:rFonts w:ascii="Times New Roman" w:eastAsia="Times New Roman" w:hAnsi="Times New Roman" w:cs="Times New Roman"/>
            <w:sz w:val="24"/>
            <w:szCs w:val="24"/>
          </w:rPr>
          <w:t>A and B) = P</w:t>
        </w:r>
        <w:r>
          <w:rPr>
            <w:rFonts w:ascii="Times New Roman" w:eastAsia="Times New Roman" w:hAnsi="Times New Roman" w:cs="Times New Roman"/>
            <w:sz w:val="24"/>
            <w:szCs w:val="24"/>
          </w:rPr>
          <w:t>r</w:t>
        </w:r>
        <w:r w:rsidRPr="001D7590">
          <w:rPr>
            <w:rFonts w:ascii="Times New Roman" w:eastAsia="Times New Roman" w:hAnsi="Times New Roman" w:cs="Times New Roman"/>
            <w:sz w:val="24"/>
            <w:szCs w:val="24"/>
          </w:rPr>
          <w:t>(A) x P</w:t>
        </w:r>
        <w:r>
          <w:rPr>
            <w:rFonts w:ascii="Times New Roman" w:eastAsia="Times New Roman" w:hAnsi="Times New Roman" w:cs="Times New Roman"/>
            <w:sz w:val="24"/>
            <w:szCs w:val="24"/>
          </w:rPr>
          <w:t>r(B)</w:t>
        </w:r>
      </w:ins>
    </w:p>
    <w:p w:rsidR="00EB3EAE" w:rsidRPr="001D7590" w:rsidRDefault="00EB3EAE" w:rsidP="00EB3EAE">
      <w:pPr>
        <w:ind w:left="720"/>
        <w:contextualSpacing/>
        <w:rPr>
          <w:ins w:id="16" w:author="Denice Curtis" w:date="2016-09-09T20:34:00Z"/>
          <w:rFonts w:ascii="Times New Roman" w:eastAsia="Times New Roman" w:hAnsi="Times New Roman" w:cs="Times New Roman"/>
          <w:sz w:val="24"/>
          <w:szCs w:val="24"/>
        </w:rPr>
      </w:pPr>
    </w:p>
    <w:p w:rsidR="00EB3EAE" w:rsidRPr="001D7590" w:rsidRDefault="00EB3EAE" w:rsidP="00EB3EAE">
      <w:pPr>
        <w:ind w:left="720"/>
        <w:contextualSpacing/>
        <w:rPr>
          <w:ins w:id="17" w:author="Denice Curtis" w:date="2016-09-09T20:34:00Z"/>
          <w:rFonts w:ascii="Times New Roman" w:eastAsia="Times New Roman" w:hAnsi="Times New Roman" w:cs="Times New Roman"/>
          <w:sz w:val="24"/>
          <w:szCs w:val="24"/>
        </w:rPr>
      </w:pPr>
      <w:ins w:id="18" w:author="Denice Curtis" w:date="2016-09-09T20:34:00Z">
        <w:r w:rsidRPr="001D7590">
          <w:rPr>
            <w:rFonts w:ascii="Times New Roman" w:eastAsia="Times New Roman" w:hAnsi="Times New Roman" w:cs="Times New Roman"/>
            <w:sz w:val="24"/>
            <w:szCs w:val="24"/>
          </w:rPr>
          <w:t xml:space="preserve">= </w:t>
        </w:r>
        <w:proofErr w:type="gramStart"/>
        <w:r w:rsidRPr="001D7590">
          <w:rPr>
            <w:rFonts w:ascii="Times New Roman" w:eastAsia="Times New Roman" w:hAnsi="Times New Roman" w:cs="Times New Roman"/>
            <w:sz w:val="24"/>
            <w:szCs w:val="24"/>
          </w:rPr>
          <w:t>P</w:t>
        </w:r>
        <w:r>
          <w:rPr>
            <w:rFonts w:ascii="Times New Roman" w:eastAsia="Times New Roman" w:hAnsi="Times New Roman" w:cs="Times New Roman"/>
            <w:sz w:val="24"/>
            <w:szCs w:val="24"/>
          </w:rPr>
          <w:t>r</w:t>
        </w:r>
        <w:r w:rsidRPr="001D7590">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No </w:t>
        </w:r>
        <w:r w:rsidRPr="001D7590">
          <w:rPr>
            <w:rFonts w:ascii="Times New Roman" w:eastAsia="Times New Roman" w:hAnsi="Times New Roman" w:cs="Times New Roman"/>
            <w:sz w:val="24"/>
            <w:szCs w:val="24"/>
          </w:rPr>
          <w:t xml:space="preserve">Smoked and </w:t>
        </w:r>
        <w:r>
          <w:rPr>
            <w:rFonts w:ascii="Times New Roman" w:eastAsia="Times New Roman" w:hAnsi="Times New Roman" w:cs="Times New Roman"/>
            <w:sz w:val="24"/>
            <w:szCs w:val="24"/>
          </w:rPr>
          <w:t xml:space="preserve">No </w:t>
        </w:r>
        <w:r w:rsidRPr="001D7590">
          <w:rPr>
            <w:rFonts w:ascii="Times New Roman" w:eastAsia="Times New Roman" w:hAnsi="Times New Roman" w:cs="Times New Roman"/>
            <w:sz w:val="24"/>
            <w:szCs w:val="24"/>
          </w:rPr>
          <w:t>Smoked) = P</w:t>
        </w:r>
        <w:r>
          <w:rPr>
            <w:rFonts w:ascii="Times New Roman" w:eastAsia="Times New Roman" w:hAnsi="Times New Roman" w:cs="Times New Roman"/>
            <w:sz w:val="24"/>
            <w:szCs w:val="24"/>
          </w:rPr>
          <w:t>r</w:t>
        </w:r>
        <w:r w:rsidRPr="001D75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No </w:t>
        </w:r>
        <w:r w:rsidRPr="001D7590">
          <w:rPr>
            <w:rFonts w:ascii="Times New Roman" w:eastAsia="Times New Roman" w:hAnsi="Times New Roman" w:cs="Times New Roman"/>
            <w:sz w:val="24"/>
            <w:szCs w:val="24"/>
          </w:rPr>
          <w:t>Smoked) x P</w:t>
        </w:r>
        <w:r>
          <w:rPr>
            <w:rFonts w:ascii="Times New Roman" w:eastAsia="Times New Roman" w:hAnsi="Times New Roman" w:cs="Times New Roman"/>
            <w:sz w:val="24"/>
            <w:szCs w:val="24"/>
          </w:rPr>
          <w:t>r</w:t>
        </w:r>
        <w:r w:rsidRPr="001D75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w:t>
        </w:r>
        <w:r w:rsidRPr="001D7590">
          <w:rPr>
            <w:rFonts w:ascii="Times New Roman" w:eastAsia="Times New Roman" w:hAnsi="Times New Roman" w:cs="Times New Roman"/>
            <w:sz w:val="24"/>
            <w:szCs w:val="24"/>
          </w:rPr>
          <w:t>Smoked)</w:t>
        </w:r>
      </w:ins>
    </w:p>
    <w:p w:rsidR="00EB3EAE" w:rsidRPr="001D7590" w:rsidRDefault="00EB3EAE" w:rsidP="00EB3EAE">
      <w:pPr>
        <w:ind w:left="720"/>
        <w:contextualSpacing/>
        <w:rPr>
          <w:ins w:id="19" w:author="Denice Curtis" w:date="2016-09-09T20:34:00Z"/>
          <w:rFonts w:ascii="Times New Roman" w:eastAsia="Times New Roman" w:hAnsi="Times New Roman" w:cs="Times New Roman"/>
          <w:sz w:val="24"/>
          <w:szCs w:val="24"/>
        </w:rPr>
      </w:pPr>
      <w:ins w:id="20" w:author="Denice Curtis" w:date="2016-09-09T20:34:00Z">
        <w:r w:rsidRPr="001D7590">
          <w:rPr>
            <w:rFonts w:ascii="Times New Roman" w:eastAsia="Times New Roman" w:hAnsi="Times New Roman" w:cs="Times New Roman"/>
            <w:sz w:val="24"/>
            <w:szCs w:val="24"/>
          </w:rPr>
          <w:t xml:space="preserve">= </w:t>
        </w:r>
        <w:proofErr w:type="gramStart"/>
        <w:r w:rsidRPr="001D7590">
          <w:rPr>
            <w:rFonts w:ascii="Times New Roman" w:eastAsia="Times New Roman" w:hAnsi="Times New Roman" w:cs="Times New Roman"/>
            <w:sz w:val="24"/>
            <w:szCs w:val="24"/>
          </w:rPr>
          <w:t>P</w:t>
        </w:r>
        <w:r>
          <w:rPr>
            <w:rFonts w:ascii="Times New Roman" w:eastAsia="Times New Roman" w:hAnsi="Times New Roman" w:cs="Times New Roman"/>
            <w:sz w:val="24"/>
            <w:szCs w:val="24"/>
          </w:rPr>
          <w:t>r</w:t>
        </w:r>
        <w:r w:rsidRPr="001D7590">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No </w:t>
        </w:r>
        <w:r w:rsidRPr="001D7590">
          <w:rPr>
            <w:rFonts w:ascii="Times New Roman" w:eastAsia="Times New Roman" w:hAnsi="Times New Roman" w:cs="Times New Roman"/>
            <w:sz w:val="24"/>
            <w:szCs w:val="24"/>
          </w:rPr>
          <w:t xml:space="preserve">Smoked and </w:t>
        </w:r>
        <w:r>
          <w:rPr>
            <w:rFonts w:ascii="Times New Roman" w:eastAsia="Times New Roman" w:hAnsi="Times New Roman" w:cs="Times New Roman"/>
            <w:sz w:val="24"/>
            <w:szCs w:val="24"/>
          </w:rPr>
          <w:t xml:space="preserve">No </w:t>
        </w:r>
        <w:r w:rsidRPr="001D7590">
          <w:rPr>
            <w:rFonts w:ascii="Times New Roman" w:eastAsia="Times New Roman" w:hAnsi="Times New Roman" w:cs="Times New Roman"/>
            <w:sz w:val="24"/>
            <w:szCs w:val="24"/>
          </w:rPr>
          <w:t>Smoked) = (</w:t>
        </w:r>
        <w:r>
          <w:rPr>
            <w:rFonts w:ascii="Times New Roman" w:eastAsia="Times New Roman" w:hAnsi="Times New Roman" w:cs="Times New Roman"/>
            <w:sz w:val="24"/>
            <w:szCs w:val="24"/>
          </w:rPr>
          <w:t>408/500) x (408</w:t>
        </w:r>
        <w:r w:rsidRPr="001D7590">
          <w:rPr>
            <w:rFonts w:ascii="Times New Roman" w:eastAsia="Times New Roman" w:hAnsi="Times New Roman" w:cs="Times New Roman"/>
            <w:sz w:val="24"/>
            <w:szCs w:val="24"/>
          </w:rPr>
          <w:t xml:space="preserve">/500) = </w:t>
        </w:r>
        <w:r>
          <w:rPr>
            <w:rFonts w:ascii="Times New Roman" w:eastAsia="Times New Roman" w:hAnsi="Times New Roman" w:cs="Times New Roman"/>
            <w:sz w:val="24"/>
            <w:szCs w:val="24"/>
          </w:rPr>
          <w:t>0.816 x 0.816</w:t>
        </w:r>
      </w:ins>
    </w:p>
    <w:p w:rsidR="00EB3EAE" w:rsidRDefault="00EB3EAE" w:rsidP="00EB3EAE">
      <w:pPr>
        <w:ind w:left="720"/>
        <w:contextualSpacing/>
        <w:rPr>
          <w:ins w:id="21" w:author="Denice Curtis" w:date="2016-09-09T20:34:00Z"/>
          <w:rFonts w:ascii="Times New Roman" w:eastAsia="Times New Roman" w:hAnsi="Times New Roman" w:cs="Times New Roman"/>
          <w:sz w:val="24"/>
          <w:szCs w:val="24"/>
          <w:u w:val="single"/>
        </w:rPr>
      </w:pPr>
      <w:ins w:id="22" w:author="Denice Curtis" w:date="2016-09-09T20:34:00Z">
        <w:r w:rsidRPr="001D7590">
          <w:rPr>
            <w:rFonts w:ascii="Times New Roman" w:eastAsia="Times New Roman" w:hAnsi="Times New Roman" w:cs="Times New Roman"/>
            <w:sz w:val="24"/>
            <w:szCs w:val="24"/>
          </w:rPr>
          <w:t xml:space="preserve">= </w:t>
        </w:r>
        <w:proofErr w:type="gramStart"/>
        <w:r w:rsidRPr="001D7590">
          <w:rPr>
            <w:rFonts w:ascii="Times New Roman" w:eastAsia="Times New Roman" w:hAnsi="Times New Roman" w:cs="Times New Roman"/>
            <w:sz w:val="24"/>
            <w:szCs w:val="24"/>
          </w:rPr>
          <w:t>P</w:t>
        </w:r>
        <w:r>
          <w:rPr>
            <w:rFonts w:ascii="Times New Roman" w:eastAsia="Times New Roman" w:hAnsi="Times New Roman" w:cs="Times New Roman"/>
            <w:sz w:val="24"/>
            <w:szCs w:val="24"/>
          </w:rPr>
          <w:t>r</w:t>
        </w:r>
        <w:r w:rsidRPr="001D7590">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No </w:t>
        </w:r>
        <w:r w:rsidRPr="001D7590">
          <w:rPr>
            <w:rFonts w:ascii="Times New Roman" w:eastAsia="Times New Roman" w:hAnsi="Times New Roman" w:cs="Times New Roman"/>
            <w:sz w:val="24"/>
            <w:szCs w:val="24"/>
          </w:rPr>
          <w:t xml:space="preserve">Smoked and </w:t>
        </w:r>
        <w:r>
          <w:rPr>
            <w:rFonts w:ascii="Times New Roman" w:eastAsia="Times New Roman" w:hAnsi="Times New Roman" w:cs="Times New Roman"/>
            <w:sz w:val="24"/>
            <w:szCs w:val="24"/>
          </w:rPr>
          <w:t xml:space="preserve">No </w:t>
        </w:r>
        <w:r w:rsidRPr="001D7590">
          <w:rPr>
            <w:rFonts w:ascii="Times New Roman" w:eastAsia="Times New Roman" w:hAnsi="Times New Roman" w:cs="Times New Roman"/>
            <w:sz w:val="24"/>
            <w:szCs w:val="24"/>
          </w:rPr>
          <w:t xml:space="preserve">Smoked) = </w:t>
        </w:r>
        <w:r>
          <w:rPr>
            <w:rFonts w:ascii="Times New Roman" w:eastAsia="Times New Roman" w:hAnsi="Times New Roman" w:cs="Times New Roman"/>
            <w:sz w:val="24"/>
            <w:szCs w:val="24"/>
          </w:rPr>
          <w:t xml:space="preserve">0.665856 = </w:t>
        </w:r>
        <w:r w:rsidRPr="00830BD4">
          <w:rPr>
            <w:rFonts w:ascii="Times New Roman" w:eastAsia="Times New Roman" w:hAnsi="Times New Roman" w:cs="Times New Roman"/>
            <w:sz w:val="24"/>
            <w:szCs w:val="24"/>
            <w:u w:val="single"/>
          </w:rPr>
          <w:t>0.67 or 66.6%</w:t>
        </w:r>
      </w:ins>
    </w:p>
    <w:p w:rsidR="00EB3EAE" w:rsidRDefault="00EB3EAE" w:rsidP="00EB3EAE">
      <w:pPr>
        <w:ind w:left="720"/>
        <w:contextualSpacing/>
        <w:rPr>
          <w:ins w:id="23" w:author="Denice Curtis" w:date="2016-09-09T20:34:00Z"/>
          <w:rFonts w:ascii="Times New Roman" w:eastAsia="Times New Roman" w:hAnsi="Times New Roman" w:cs="Times New Roman"/>
          <w:sz w:val="24"/>
          <w:szCs w:val="24"/>
          <w:u w:val="single"/>
        </w:rPr>
      </w:pPr>
      <w:ins w:id="24" w:author="Denice Curtis" w:date="2016-09-09T20:35:00Z">
        <w:r>
          <w:rPr>
            <w:rFonts w:ascii="Times New Roman" w:eastAsia="Times New Roman" w:hAnsi="Times New Roman" w:cs="Times New Roman"/>
            <w:sz w:val="24"/>
            <w:szCs w:val="24"/>
            <w:u w:val="single"/>
          </w:rPr>
          <w:t>0.5 points</w:t>
        </w:r>
      </w:ins>
    </w:p>
    <w:p w:rsidR="00EB3EAE" w:rsidRDefault="00EB3EAE" w:rsidP="008B79C2">
      <w:pPr>
        <w:pStyle w:val="ListParagraph"/>
        <w:rPr>
          <w:ins w:id="25" w:author="Denice Curtis" w:date="2016-09-09T20:34:00Z"/>
          <w:rFonts w:ascii="Times New Roman" w:hAnsi="Times New Roman" w:cs="Times New Roman"/>
          <w:sz w:val="24"/>
          <w:szCs w:val="24"/>
        </w:rPr>
      </w:pPr>
    </w:p>
    <w:p w:rsidR="00EB3EAE" w:rsidRDefault="00EB3EAE" w:rsidP="008B79C2">
      <w:pPr>
        <w:pStyle w:val="ListParagraph"/>
        <w:rPr>
          <w:rFonts w:ascii="Times New Roman" w:hAnsi="Times New Roman" w:cs="Times New Roman"/>
          <w:sz w:val="24"/>
          <w:szCs w:val="24"/>
        </w:rPr>
      </w:pPr>
    </w:p>
    <w:p w:rsidR="001B77CF" w:rsidRDefault="001B77CF" w:rsidP="001B77CF">
      <w:pPr>
        <w:rPr>
          <w:rFonts w:ascii="Times New Roman" w:hAnsi="Times New Roman" w:cs="Times New Roman"/>
          <w:sz w:val="24"/>
          <w:szCs w:val="24"/>
        </w:rPr>
      </w:pPr>
      <w:r>
        <w:rPr>
          <w:rFonts w:ascii="Times New Roman" w:hAnsi="Times New Roman" w:cs="Times New Roman"/>
          <w:sz w:val="24"/>
          <w:szCs w:val="24"/>
        </w:rPr>
        <w:t xml:space="preserve"> (Show your work)</w:t>
      </w:r>
    </w:p>
    <w:p w:rsidR="00701C8D" w:rsidRDefault="00701C8D" w:rsidP="001B77CF">
      <w:pPr>
        <w:rPr>
          <w:rFonts w:ascii="Times New Roman" w:hAnsi="Times New Roman" w:cs="Times New Roman"/>
          <w:sz w:val="24"/>
          <w:szCs w:val="24"/>
        </w:rPr>
      </w:pPr>
    </w:p>
    <w:p w:rsidR="00701C8D" w:rsidRPr="0028504A" w:rsidRDefault="00701C8D" w:rsidP="00701C8D">
      <w:pPr>
        <w:rPr>
          <w:rFonts w:ascii="Times New Roman" w:hAnsi="Times New Roman" w:cs="Times New Roman"/>
          <w:color w:val="FF0000"/>
          <w:sz w:val="24"/>
          <w:szCs w:val="24"/>
        </w:rPr>
      </w:pPr>
      <w:r w:rsidRPr="007935E1">
        <w:rPr>
          <w:b/>
          <w:sz w:val="48"/>
          <w:szCs w:val="48"/>
        </w:rPr>
        <w:t xml:space="preserve">Exercise </w:t>
      </w:r>
      <w:r>
        <w:rPr>
          <w:b/>
          <w:sz w:val="48"/>
          <w:szCs w:val="48"/>
        </w:rPr>
        <w:t xml:space="preserve">4: </w:t>
      </w:r>
      <w:r>
        <w:rPr>
          <w:b/>
          <w:color w:val="FF0000"/>
          <w:sz w:val="48"/>
          <w:szCs w:val="48"/>
        </w:rPr>
        <w:t>(1 point)</w:t>
      </w:r>
    </w:p>
    <w:p w:rsidR="00701C8D" w:rsidRDefault="00701C8D" w:rsidP="00701C8D">
      <w:pPr>
        <w:rPr>
          <w:rFonts w:ascii="Times New Roman" w:hAnsi="Times New Roman" w:cs="Times New Roman"/>
          <w:sz w:val="24"/>
          <w:szCs w:val="24"/>
        </w:rPr>
      </w:pPr>
    </w:p>
    <w:p w:rsidR="00701C8D" w:rsidRDefault="00701C8D" w:rsidP="00701C8D">
      <w:pPr>
        <w:pStyle w:val="ListParagraph"/>
        <w:ind w:left="630"/>
        <w:rPr>
          <w:rFonts w:ascii="Times New Roman" w:eastAsia="Times New Roman" w:hAnsi="Times New Roman" w:cs="Times New Roman"/>
          <w:sz w:val="24"/>
          <w:szCs w:val="24"/>
        </w:rPr>
      </w:pPr>
      <w:r w:rsidRPr="00E53A02">
        <w:rPr>
          <w:rFonts w:ascii="Times New Roman" w:eastAsia="Times New Roman" w:hAnsi="Times New Roman" w:cs="Times New Roman"/>
          <w:sz w:val="24"/>
          <w:szCs w:val="24"/>
        </w:rPr>
        <w:t xml:space="preserve">Investigators conducted a study to evaluate the use of </w:t>
      </w:r>
      <w:r>
        <w:rPr>
          <w:rFonts w:ascii="Times New Roman" w:eastAsia="Times New Roman" w:hAnsi="Times New Roman" w:cs="Times New Roman"/>
          <w:sz w:val="24"/>
          <w:szCs w:val="24"/>
        </w:rPr>
        <w:t>a screening test of specific hormones in the blood to assess whether or not the fetus of a pregnant women is likely to have Down syndrome.</w:t>
      </w:r>
      <w:r w:rsidRPr="00E53A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4810 pregnant women underwent the screening test and scored either positive or negative depending on the levels of hormones in the </w:t>
      </w:r>
      <w:proofErr w:type="spellStart"/>
      <w:r>
        <w:rPr>
          <w:rFonts w:ascii="Times New Roman" w:eastAsia="Times New Roman" w:hAnsi="Times New Roman" w:cs="Times New Roman"/>
          <w:sz w:val="24"/>
          <w:szCs w:val="24"/>
        </w:rPr>
        <w:t>blood.There</w:t>
      </w:r>
      <w:proofErr w:type="spellEnd"/>
      <w:r>
        <w:rPr>
          <w:rFonts w:ascii="Times New Roman" w:eastAsia="Times New Roman" w:hAnsi="Times New Roman" w:cs="Times New Roman"/>
          <w:sz w:val="24"/>
          <w:szCs w:val="24"/>
        </w:rPr>
        <w:t xml:space="preserve"> were 360 women with positive test; from them, 9 women had an affected fetus. There were 4800 unaffected fetus; 4449 of these had negative test results. </w:t>
      </w:r>
    </w:p>
    <w:p w:rsidR="00701C8D" w:rsidRDefault="00701C8D" w:rsidP="00701C8D">
      <w:pPr>
        <w:pStyle w:val="ListParagraph"/>
        <w:ind w:left="630"/>
        <w:rPr>
          <w:ins w:id="26" w:author="A" w:date="2016-09-23T12:1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the sensitivity, specificity, positive predictive value and negative predictive value of the test?  Interpret the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Show your work including developing a 2 X 2 table).</w:t>
      </w:r>
    </w:p>
    <w:p w:rsidR="00047034" w:rsidRDefault="00047034" w:rsidP="00701C8D">
      <w:pPr>
        <w:pStyle w:val="ListParagraph"/>
        <w:ind w:left="630"/>
        <w:rPr>
          <w:ins w:id="27" w:author="A" w:date="2016-09-23T12:16:00Z"/>
          <w:rFonts w:ascii="Times New Roman" w:eastAsia="Times New Roman" w:hAnsi="Times New Roman" w:cs="Times New Roman"/>
          <w:sz w:val="24"/>
          <w:szCs w:val="24"/>
        </w:rPr>
      </w:pPr>
    </w:p>
    <w:p w:rsidR="00047034" w:rsidRDefault="00047034" w:rsidP="00701C8D">
      <w:pPr>
        <w:pStyle w:val="ListParagraph"/>
        <w:ind w:left="630"/>
        <w:rPr>
          <w:ins w:id="28" w:author="A" w:date="2016-09-23T12:16:00Z"/>
          <w:rFonts w:ascii="Times New Roman" w:eastAsia="Times New Roman" w:hAnsi="Times New Roman" w:cs="Times New Roman"/>
          <w:sz w:val="24"/>
          <w:szCs w:val="24"/>
        </w:rPr>
      </w:pPr>
    </w:p>
    <w:p w:rsidR="00047034" w:rsidRDefault="00047034" w:rsidP="00701C8D">
      <w:pPr>
        <w:pStyle w:val="ListParagraph"/>
        <w:ind w:left="630"/>
        <w:rPr>
          <w:rFonts w:ascii="Times New Roman" w:eastAsia="Times New Roman" w:hAnsi="Times New Roman" w:cs="Times New Roman"/>
          <w:sz w:val="24"/>
          <w:szCs w:val="24"/>
        </w:rPr>
      </w:pPr>
    </w:p>
    <w:p w:rsidR="00701C8D" w:rsidRDefault="00701C8D" w:rsidP="00701C8D">
      <w:pPr>
        <w:rPr>
          <w:b/>
          <w:sz w:val="48"/>
          <w:szCs w:val="48"/>
        </w:rPr>
      </w:pPr>
    </w:p>
    <w:tbl>
      <w:tblPr>
        <w:tblpPr w:leftFromText="180" w:rightFromText="180" w:vertAnchor="text" w:horzAnchor="margin" w:tblpXSpec="center" w:tblpY="-57"/>
        <w:tblW w:w="6300" w:type="dxa"/>
        <w:tblLook w:val="04A0" w:firstRow="1" w:lastRow="0" w:firstColumn="1" w:lastColumn="0" w:noHBand="0" w:noVBand="1"/>
      </w:tblPr>
      <w:tblGrid>
        <w:gridCol w:w="1420"/>
        <w:gridCol w:w="2040"/>
        <w:gridCol w:w="1480"/>
        <w:gridCol w:w="1360"/>
      </w:tblGrid>
      <w:tr w:rsidR="001364E3" w:rsidRPr="001364E3" w:rsidTr="001364E3">
        <w:trPr>
          <w:trHeight w:val="600"/>
        </w:trPr>
        <w:tc>
          <w:tcPr>
            <w:tcW w:w="142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p>
        </w:tc>
        <w:tc>
          <w:tcPr>
            <w:tcW w:w="2040" w:type="dxa"/>
            <w:tcBorders>
              <w:top w:val="nil"/>
              <w:left w:val="nil"/>
              <w:bottom w:val="nil"/>
              <w:right w:val="nil"/>
            </w:tcBorders>
            <w:shd w:val="clear" w:color="auto" w:fill="auto"/>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FETUS AFFECTED</w:t>
            </w:r>
          </w:p>
        </w:tc>
        <w:tc>
          <w:tcPr>
            <w:tcW w:w="1480" w:type="dxa"/>
            <w:tcBorders>
              <w:top w:val="nil"/>
              <w:left w:val="nil"/>
              <w:bottom w:val="nil"/>
              <w:right w:val="nil"/>
            </w:tcBorders>
            <w:shd w:val="clear" w:color="auto" w:fill="auto"/>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FETUS NOT AFFECTED</w:t>
            </w:r>
          </w:p>
        </w:tc>
        <w:tc>
          <w:tcPr>
            <w:tcW w:w="136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TOTAL</w:t>
            </w:r>
          </w:p>
        </w:tc>
      </w:tr>
      <w:tr w:rsidR="001364E3" w:rsidRPr="001364E3" w:rsidTr="001364E3">
        <w:trPr>
          <w:trHeight w:val="300"/>
        </w:trPr>
        <w:tc>
          <w:tcPr>
            <w:tcW w:w="142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screening test</w:t>
            </w:r>
          </w:p>
        </w:tc>
        <w:tc>
          <w:tcPr>
            <w:tcW w:w="204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p>
        </w:tc>
      </w:tr>
      <w:tr w:rsidR="001364E3" w:rsidRPr="001364E3" w:rsidTr="001364E3">
        <w:trPr>
          <w:trHeight w:val="300"/>
        </w:trPr>
        <w:tc>
          <w:tcPr>
            <w:tcW w:w="1420" w:type="dxa"/>
            <w:tcBorders>
              <w:top w:val="nil"/>
              <w:left w:val="nil"/>
              <w:bottom w:val="nil"/>
              <w:right w:val="nil"/>
            </w:tcBorders>
            <w:shd w:val="clear" w:color="auto" w:fill="auto"/>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 xml:space="preserve">positive </w:t>
            </w:r>
          </w:p>
        </w:tc>
        <w:tc>
          <w:tcPr>
            <w:tcW w:w="204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 xml:space="preserve"> TP             9</w:t>
            </w:r>
            <w:r w:rsidR="00DC19DB">
              <w:rPr>
                <w:rFonts w:ascii="Calibri" w:eastAsia="Times New Roman" w:hAnsi="Calibri" w:cs="Calibri"/>
                <w:color w:val="000000"/>
              </w:rPr>
              <w:t xml:space="preserve">      a</w:t>
            </w:r>
          </w:p>
        </w:tc>
        <w:tc>
          <w:tcPr>
            <w:tcW w:w="148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FP       351</w:t>
            </w:r>
            <w:r w:rsidR="00DC19DB">
              <w:rPr>
                <w:rFonts w:ascii="Calibri" w:eastAsia="Times New Roman" w:hAnsi="Calibri" w:cs="Calibri"/>
                <w:color w:val="000000"/>
              </w:rPr>
              <w:t xml:space="preserve">    b</w:t>
            </w:r>
          </w:p>
        </w:tc>
        <w:tc>
          <w:tcPr>
            <w:tcW w:w="136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r w:rsidRPr="001364E3">
              <w:rPr>
                <w:rFonts w:ascii="Calibri" w:eastAsia="Times New Roman" w:hAnsi="Calibri" w:cs="Calibri"/>
                <w:color w:val="000000"/>
              </w:rPr>
              <w:t>360</w:t>
            </w:r>
          </w:p>
        </w:tc>
      </w:tr>
      <w:tr w:rsidR="001364E3" w:rsidRPr="001364E3" w:rsidTr="001364E3">
        <w:trPr>
          <w:trHeight w:val="300"/>
        </w:trPr>
        <w:tc>
          <w:tcPr>
            <w:tcW w:w="1420" w:type="dxa"/>
            <w:tcBorders>
              <w:top w:val="nil"/>
              <w:left w:val="nil"/>
              <w:bottom w:val="nil"/>
              <w:right w:val="nil"/>
            </w:tcBorders>
            <w:shd w:val="clear" w:color="auto" w:fill="auto"/>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 xml:space="preserve">negative </w:t>
            </w:r>
          </w:p>
        </w:tc>
        <w:tc>
          <w:tcPr>
            <w:tcW w:w="204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FN            1</w:t>
            </w:r>
            <w:r w:rsidR="00DC19DB">
              <w:rPr>
                <w:rFonts w:ascii="Calibri" w:eastAsia="Times New Roman" w:hAnsi="Calibri" w:cs="Calibri"/>
                <w:color w:val="000000"/>
              </w:rPr>
              <w:t xml:space="preserve">        c</w:t>
            </w:r>
          </w:p>
        </w:tc>
        <w:tc>
          <w:tcPr>
            <w:tcW w:w="148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TN     4449</w:t>
            </w:r>
            <w:r w:rsidR="00DC19DB">
              <w:rPr>
                <w:rFonts w:ascii="Calibri" w:eastAsia="Times New Roman" w:hAnsi="Calibri" w:cs="Calibri"/>
                <w:color w:val="000000"/>
              </w:rPr>
              <w:t xml:space="preserve">   d</w:t>
            </w:r>
          </w:p>
        </w:tc>
        <w:tc>
          <w:tcPr>
            <w:tcW w:w="136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r w:rsidRPr="001364E3">
              <w:rPr>
                <w:rFonts w:ascii="Calibri" w:eastAsia="Times New Roman" w:hAnsi="Calibri" w:cs="Calibri"/>
                <w:color w:val="000000"/>
              </w:rPr>
              <w:t>4450</w:t>
            </w:r>
          </w:p>
        </w:tc>
      </w:tr>
      <w:tr w:rsidR="001364E3" w:rsidRPr="001364E3" w:rsidTr="001364E3">
        <w:trPr>
          <w:trHeight w:val="300"/>
        </w:trPr>
        <w:tc>
          <w:tcPr>
            <w:tcW w:w="1420" w:type="dxa"/>
            <w:tcBorders>
              <w:top w:val="nil"/>
              <w:left w:val="nil"/>
              <w:bottom w:val="nil"/>
              <w:right w:val="nil"/>
            </w:tcBorders>
            <w:shd w:val="clear" w:color="auto" w:fill="auto"/>
            <w:noWrap/>
            <w:vAlign w:val="bottom"/>
            <w:hideMark/>
          </w:tcPr>
          <w:p w:rsidR="001364E3" w:rsidRPr="001364E3" w:rsidRDefault="001364E3" w:rsidP="001364E3">
            <w:pPr>
              <w:jc w:val="left"/>
              <w:rPr>
                <w:rFonts w:ascii="Calibri" w:eastAsia="Times New Roman" w:hAnsi="Calibri" w:cs="Calibri"/>
                <w:color w:val="000000"/>
              </w:rPr>
            </w:pPr>
            <w:r w:rsidRPr="001364E3">
              <w:rPr>
                <w:rFonts w:ascii="Calibri" w:eastAsia="Times New Roman" w:hAnsi="Calibri" w:cs="Calibri"/>
                <w:color w:val="000000"/>
              </w:rPr>
              <w:t>TOTAL</w:t>
            </w:r>
          </w:p>
        </w:tc>
        <w:tc>
          <w:tcPr>
            <w:tcW w:w="204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r w:rsidRPr="001364E3">
              <w:rPr>
                <w:rFonts w:ascii="Calibri" w:eastAsia="Times New Roman" w:hAnsi="Calibri" w:cs="Calibri"/>
                <w:color w:val="000000"/>
              </w:rPr>
              <w:t>10</w:t>
            </w:r>
          </w:p>
        </w:tc>
        <w:tc>
          <w:tcPr>
            <w:tcW w:w="148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r w:rsidRPr="001364E3">
              <w:rPr>
                <w:rFonts w:ascii="Calibri" w:eastAsia="Times New Roman" w:hAnsi="Calibri" w:cs="Calibri"/>
                <w:color w:val="000000"/>
              </w:rPr>
              <w:t>4800</w:t>
            </w:r>
          </w:p>
        </w:tc>
        <w:tc>
          <w:tcPr>
            <w:tcW w:w="136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r w:rsidRPr="001364E3">
              <w:rPr>
                <w:rFonts w:ascii="Calibri" w:eastAsia="Times New Roman" w:hAnsi="Calibri" w:cs="Calibri"/>
                <w:color w:val="000000"/>
              </w:rPr>
              <w:t>4810</w:t>
            </w:r>
          </w:p>
        </w:tc>
      </w:tr>
      <w:tr w:rsidR="001364E3" w:rsidRPr="001364E3" w:rsidTr="001364E3">
        <w:trPr>
          <w:trHeight w:val="300"/>
        </w:trPr>
        <w:tc>
          <w:tcPr>
            <w:tcW w:w="1420" w:type="dxa"/>
            <w:tcBorders>
              <w:top w:val="nil"/>
              <w:left w:val="nil"/>
              <w:bottom w:val="nil"/>
              <w:right w:val="nil"/>
            </w:tcBorders>
            <w:shd w:val="clear" w:color="auto" w:fill="auto"/>
            <w:noWrap/>
            <w:vAlign w:val="bottom"/>
            <w:hideMark/>
          </w:tcPr>
          <w:p w:rsidR="001364E3" w:rsidRDefault="001364E3" w:rsidP="001364E3">
            <w:pPr>
              <w:jc w:val="left"/>
              <w:rPr>
                <w:rFonts w:ascii="Calibri" w:eastAsia="Times New Roman" w:hAnsi="Calibri" w:cs="Calibri"/>
                <w:color w:val="000000"/>
              </w:rPr>
            </w:pPr>
          </w:p>
          <w:p w:rsidR="001364E3" w:rsidRPr="001364E3" w:rsidRDefault="001364E3" w:rsidP="001364E3">
            <w:pPr>
              <w:jc w:val="left"/>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1364E3" w:rsidRPr="001364E3" w:rsidRDefault="001364E3" w:rsidP="001364E3">
            <w:pPr>
              <w:jc w:val="right"/>
              <w:rPr>
                <w:rFonts w:ascii="Calibri" w:eastAsia="Times New Roman" w:hAnsi="Calibri" w:cs="Calibri"/>
                <w:color w:val="000000"/>
              </w:rPr>
            </w:pPr>
          </w:p>
        </w:tc>
      </w:tr>
    </w:tbl>
    <w:p w:rsidR="001B77CF" w:rsidRDefault="001B77CF" w:rsidP="001B77CF">
      <w:pPr>
        <w:rPr>
          <w:rFonts w:ascii="Times New Roman" w:hAnsi="Times New Roman" w:cs="Times New Roman"/>
          <w:sz w:val="24"/>
          <w:szCs w:val="24"/>
        </w:rPr>
      </w:pPr>
    </w:p>
    <w:p w:rsidR="001B77CF" w:rsidRDefault="001B77CF" w:rsidP="001B77CF">
      <w:pPr>
        <w:rPr>
          <w:rFonts w:ascii="Times New Roman" w:hAnsi="Times New Roman" w:cs="Times New Roman"/>
          <w:sz w:val="24"/>
          <w:szCs w:val="24"/>
        </w:rPr>
      </w:pPr>
    </w:p>
    <w:p w:rsidR="001364E3" w:rsidRPr="001B77CF" w:rsidRDefault="001364E3" w:rsidP="001B77CF">
      <w:pPr>
        <w:jc w:val="left"/>
        <w:rPr>
          <w:rFonts w:ascii="Times New Roman" w:hAnsi="Times New Roman" w:cs="Times New Roman"/>
        </w:rPr>
      </w:pPr>
      <w:r>
        <w:rPr>
          <w:rFonts w:ascii="Times New Roman" w:hAnsi="Times New Roman" w:cs="Times New Roman"/>
        </w:rPr>
        <w:tab/>
      </w:r>
    </w:p>
    <w:p w:rsidR="001B77CF" w:rsidRPr="001B77CF" w:rsidRDefault="001B77CF" w:rsidP="001B77CF">
      <w:pPr>
        <w:jc w:val="left"/>
        <w:rPr>
          <w:rFonts w:ascii="Times New Roman" w:hAnsi="Times New Roman" w:cs="Times New Roman"/>
        </w:rPr>
      </w:pPr>
    </w:p>
    <w:p w:rsidR="001B77CF" w:rsidRPr="00E30E7E" w:rsidRDefault="001B77CF" w:rsidP="00FF27AE">
      <w:pPr>
        <w:pStyle w:val="ListParagraph"/>
        <w:jc w:val="left"/>
        <w:rPr>
          <w:rFonts w:ascii="Times New Roman" w:hAnsi="Times New Roman" w:cs="Times New Roman"/>
        </w:rPr>
      </w:pPr>
      <w:r>
        <w:rPr>
          <w:rFonts w:ascii="Times New Roman" w:hAnsi="Times New Roman" w:cs="Times New Roman"/>
        </w:rPr>
        <w:tab/>
      </w:r>
    </w:p>
    <w:p w:rsidR="00EA2252" w:rsidRDefault="00FF27AE" w:rsidP="00EA2252">
      <w:pPr>
        <w:jc w:val="left"/>
        <w:rPr>
          <w:rFonts w:ascii="Times New Roman" w:hAnsi="Times New Roman" w:cs="Times New Roman"/>
        </w:rPr>
      </w:pPr>
      <w:r>
        <w:rPr>
          <w:rFonts w:ascii="Times New Roman" w:hAnsi="Times New Roman" w:cs="Times New Roman"/>
        </w:rPr>
        <w:tab/>
      </w:r>
    </w:p>
    <w:p w:rsidR="00EA2252" w:rsidRDefault="00EA2252" w:rsidP="00EA2252">
      <w:pPr>
        <w:jc w:val="left"/>
        <w:rPr>
          <w:rFonts w:ascii="Times New Roman" w:hAnsi="Times New Roman" w:cs="Times New Roman"/>
        </w:rPr>
      </w:pPr>
    </w:p>
    <w:p w:rsidR="001364E3" w:rsidRDefault="001364E3" w:rsidP="001364E3"/>
    <w:p w:rsidR="001364E3" w:rsidRDefault="001364E3" w:rsidP="001364E3"/>
    <w:p w:rsidR="001364E3" w:rsidRDefault="001364E3" w:rsidP="001364E3"/>
    <w:p w:rsidR="001364E3" w:rsidRDefault="001364E3" w:rsidP="001364E3"/>
    <w:p w:rsidR="001364E3" w:rsidRDefault="001364E3" w:rsidP="001364E3"/>
    <w:p w:rsidR="001364E3" w:rsidRDefault="001364E3" w:rsidP="001364E3">
      <w:pPr>
        <w:pStyle w:val="ListParagraph"/>
        <w:numPr>
          <w:ilvl w:val="0"/>
          <w:numId w:val="4"/>
        </w:numPr>
      </w:pPr>
      <w:r>
        <w:t>SENSITIVITY= true positive fraction  = P(test +|disease);</w:t>
      </w:r>
    </w:p>
    <w:p w:rsidR="001364E3" w:rsidRDefault="001364E3" w:rsidP="001364E3">
      <w:pPr>
        <w:ind w:left="1530" w:hanging="90"/>
      </w:pPr>
    </w:p>
    <w:p w:rsidR="001364E3" w:rsidRDefault="001364E3" w:rsidP="001364E3">
      <w:pPr>
        <w:ind w:left="1530" w:hanging="90"/>
      </w:pPr>
      <w:r>
        <w:t>TPF= TP/(TP+FN) where (TP + FN) is the number of patients with the disease.</w:t>
      </w:r>
    </w:p>
    <w:p w:rsidR="001364E3" w:rsidRDefault="001364E3" w:rsidP="001364E3">
      <w:pPr>
        <w:ind w:left="1530" w:hanging="90"/>
      </w:pPr>
      <w:r>
        <w:tab/>
      </w:r>
      <w:r w:rsidR="00E97F57">
        <w:t>= a/</w:t>
      </w:r>
      <w:proofErr w:type="spellStart"/>
      <w:r w:rsidR="00E97F57">
        <w:t>a+c</w:t>
      </w:r>
      <w:proofErr w:type="spellEnd"/>
      <w:r w:rsidR="00DC19DB">
        <w:t xml:space="preserve"> = </w:t>
      </w:r>
      <w:r>
        <w:t>9</w:t>
      </w:r>
      <w:proofErr w:type="gramStart"/>
      <w:r>
        <w:t>/(</w:t>
      </w:r>
      <w:proofErr w:type="gramEnd"/>
      <w:r>
        <w:t xml:space="preserve">9 + </w:t>
      </w:r>
      <w:r w:rsidR="00E97F57">
        <w:t>1) = 9/10 = .9</w:t>
      </w:r>
      <w:ins w:id="29" w:author="Denice Curtis" w:date="2016-09-09T20:35:00Z">
        <w:r w:rsidR="00EB3EAE">
          <w:t xml:space="preserve"> How would you interpret the sensitivity and specificity?</w:t>
        </w:r>
      </w:ins>
    </w:p>
    <w:p w:rsidR="00EB3EAE" w:rsidRDefault="00EB3EAE" w:rsidP="00EB3EAE">
      <w:pPr>
        <w:ind w:left="1440"/>
        <w:rPr>
          <w:ins w:id="30" w:author="Denice Curtis" w:date="2016-09-09T20:35:00Z"/>
          <w:rFonts w:ascii="Times New Roman" w:hAnsi="Times New Roman" w:cs="Times New Roman"/>
          <w:sz w:val="24"/>
          <w:szCs w:val="24"/>
        </w:rPr>
      </w:pPr>
      <w:ins w:id="31" w:author="Denice Curtis" w:date="2016-09-09T20:35:00Z">
        <w:r>
          <w:rPr>
            <w:rFonts w:ascii="Times New Roman" w:hAnsi="Times New Roman" w:cs="Times New Roman"/>
            <w:sz w:val="24"/>
            <w:szCs w:val="24"/>
          </w:rPr>
          <w:t>This test has 90% sensitivity, so if a pregnant woman is affected then there is a 90% chance the test will be positive.</w:t>
        </w:r>
      </w:ins>
    </w:p>
    <w:p w:rsidR="001364E3" w:rsidRDefault="001364E3" w:rsidP="001364E3">
      <w:pPr>
        <w:ind w:left="1530" w:hanging="90"/>
      </w:pPr>
    </w:p>
    <w:p w:rsidR="001364E3" w:rsidRDefault="001364E3" w:rsidP="001364E3">
      <w:pPr>
        <w:ind w:left="1530" w:hanging="90"/>
      </w:pPr>
    </w:p>
    <w:p w:rsidR="001364E3" w:rsidRDefault="001364E3" w:rsidP="001364E3">
      <w:pPr>
        <w:pStyle w:val="ListParagraph"/>
        <w:numPr>
          <w:ilvl w:val="0"/>
          <w:numId w:val="4"/>
        </w:numPr>
      </w:pPr>
      <w:r>
        <w:t>SPECIFICITY= true negative fraction = P(test -|disease free)</w:t>
      </w:r>
    </w:p>
    <w:p w:rsidR="001364E3" w:rsidRDefault="001364E3" w:rsidP="001364E3">
      <w:pPr>
        <w:ind w:left="1800"/>
      </w:pPr>
    </w:p>
    <w:p w:rsidR="00B56D7B" w:rsidRDefault="001364E3" w:rsidP="001364E3">
      <w:pPr>
        <w:ind w:left="720" w:firstLine="720"/>
      </w:pPr>
      <w:r>
        <w:t>TNF= TN</w:t>
      </w:r>
      <w:proofErr w:type="gramStart"/>
      <w:r>
        <w:t>/(</w:t>
      </w:r>
      <w:proofErr w:type="gramEnd"/>
      <w:r>
        <w:t>TN + FP) where (TN + FP) is the number of patients that are disease free.</w:t>
      </w:r>
    </w:p>
    <w:p w:rsidR="001364E3" w:rsidRDefault="001364E3" w:rsidP="001364E3">
      <w:pPr>
        <w:ind w:left="720" w:firstLine="720"/>
      </w:pPr>
    </w:p>
    <w:p w:rsidR="001364E3" w:rsidRDefault="007E0CF7" w:rsidP="001364E3">
      <w:pPr>
        <w:ind w:left="720" w:firstLine="720"/>
      </w:pPr>
      <w:r>
        <w:t>=d/</w:t>
      </w:r>
      <w:proofErr w:type="spellStart"/>
      <w:r>
        <w:t>d+b</w:t>
      </w:r>
      <w:proofErr w:type="spellEnd"/>
      <w:r w:rsidR="00DC19DB">
        <w:t xml:space="preserve"> = 4449</w:t>
      </w:r>
      <w:proofErr w:type="gramStart"/>
      <w:r w:rsidR="00DC19DB">
        <w:t>/(</w:t>
      </w:r>
      <w:proofErr w:type="gramEnd"/>
      <w:r w:rsidR="00DC19DB">
        <w:t>4449+</w:t>
      </w:r>
      <w:r w:rsidR="00E97F57">
        <w:t>351) = 4449/ 4800</w:t>
      </w:r>
      <w:r w:rsidR="001364E3">
        <w:t xml:space="preserve"> = </w:t>
      </w:r>
      <w:r w:rsidR="00E97F57">
        <w:t>.93</w:t>
      </w:r>
    </w:p>
    <w:p w:rsidR="00390B93" w:rsidRDefault="00390B93" w:rsidP="00390B93">
      <w:pPr>
        <w:pStyle w:val="Default"/>
        <w:rPr>
          <w:color w:val="auto"/>
        </w:rPr>
      </w:pPr>
    </w:p>
    <w:p w:rsidR="00390B93" w:rsidRDefault="00390B93" w:rsidP="00390B93">
      <w:pPr>
        <w:pStyle w:val="ListParagraph"/>
        <w:numPr>
          <w:ilvl w:val="0"/>
          <w:numId w:val="4"/>
        </w:numPr>
      </w:pPr>
      <w:r>
        <w:t>Positive predictive value</w:t>
      </w:r>
      <w:r w:rsidR="007E0CF7">
        <w:t xml:space="preserve"> = a/</w:t>
      </w:r>
      <w:proofErr w:type="spellStart"/>
      <w:r w:rsidR="007E0CF7">
        <w:t>a+b</w:t>
      </w:r>
      <w:proofErr w:type="spellEnd"/>
      <w:r>
        <w:t xml:space="preserve"> = 9/</w:t>
      </w:r>
      <w:r w:rsidR="00DC19DB">
        <w:t>(9+</w:t>
      </w:r>
      <w:r w:rsidR="007E0CF7">
        <w:t>35</w:t>
      </w:r>
      <w:r>
        <w:t>1</w:t>
      </w:r>
      <w:r w:rsidR="00DC19DB">
        <w:t>)</w:t>
      </w:r>
      <w:r>
        <w:t xml:space="preserve"> = </w:t>
      </w:r>
      <w:r w:rsidR="007E0CF7">
        <w:t xml:space="preserve"> 9/36</w:t>
      </w:r>
      <w:r>
        <w:t xml:space="preserve">0 = </w:t>
      </w:r>
      <w:r w:rsidR="007E0CF7">
        <w:t>.025</w:t>
      </w:r>
    </w:p>
    <w:p w:rsidR="00874BE3" w:rsidRDefault="00874BE3" w:rsidP="00874BE3">
      <w:pPr>
        <w:pStyle w:val="ListParagraph"/>
        <w:ind w:left="1800"/>
      </w:pPr>
      <w:r>
        <w:t>It is the probability that are the subjects with positive s</w:t>
      </w:r>
      <w:r w:rsidR="00E97F57">
        <w:t>creen truly have the fetus affe</w:t>
      </w:r>
      <w:r>
        <w:t>c</w:t>
      </w:r>
      <w:r w:rsidR="00E97F57">
        <w:t>t</w:t>
      </w:r>
      <w:r>
        <w:t>ed.</w:t>
      </w:r>
    </w:p>
    <w:p w:rsidR="009F55E4" w:rsidRDefault="009F55E4" w:rsidP="009F55E4">
      <w:pPr>
        <w:pStyle w:val="ListParagraph"/>
        <w:ind w:left="1800"/>
      </w:pPr>
    </w:p>
    <w:p w:rsidR="00390B93" w:rsidRDefault="00390B93" w:rsidP="00390B93">
      <w:pPr>
        <w:pStyle w:val="ListParagraph"/>
        <w:numPr>
          <w:ilvl w:val="0"/>
          <w:numId w:val="4"/>
        </w:numPr>
      </w:pPr>
      <w:r>
        <w:t>Negative predictive value</w:t>
      </w:r>
      <w:r w:rsidR="007E0CF7">
        <w:t xml:space="preserve"> = d/</w:t>
      </w:r>
      <w:proofErr w:type="spellStart"/>
      <w:r w:rsidR="007E0CF7">
        <w:t>d+c</w:t>
      </w:r>
      <w:proofErr w:type="spellEnd"/>
      <w:r w:rsidR="009F55E4">
        <w:t xml:space="preserve"> = 4449/(</w:t>
      </w:r>
      <w:r w:rsidR="00DC19DB">
        <w:t>4449</w:t>
      </w:r>
      <w:r w:rsidR="007E0CF7">
        <w:t xml:space="preserve"> + 1) = 4449/4450 = .99</w:t>
      </w:r>
    </w:p>
    <w:p w:rsidR="00874BE3" w:rsidRDefault="00874BE3" w:rsidP="00874BE3">
      <w:pPr>
        <w:pStyle w:val="ListParagraph"/>
        <w:ind w:left="1800"/>
      </w:pPr>
      <w:r>
        <w:t>It is the probability that are the subjects with positive screen truly don’t have their fetus affected.</w:t>
      </w:r>
    </w:p>
    <w:p w:rsidR="00874BE3" w:rsidRDefault="00EB3EAE" w:rsidP="00874BE3">
      <w:pPr>
        <w:pStyle w:val="ListParagraph"/>
        <w:ind w:left="1800"/>
      </w:pPr>
      <w:ins w:id="32" w:author="Denice Curtis" w:date="2016-09-09T20:35:00Z">
        <w:r>
          <w:t>0.5 points</w:t>
        </w:r>
      </w:ins>
    </w:p>
    <w:p w:rsidR="005440C7" w:rsidRPr="005440C7" w:rsidRDefault="005440C7" w:rsidP="005440C7">
      <w:pPr>
        <w:ind w:left="450"/>
        <w:rPr>
          <w:b/>
          <w:color w:val="FF0000"/>
          <w:sz w:val="48"/>
          <w:szCs w:val="48"/>
        </w:rPr>
      </w:pPr>
      <w:r w:rsidRPr="005440C7">
        <w:rPr>
          <w:b/>
          <w:sz w:val="48"/>
          <w:szCs w:val="48"/>
        </w:rPr>
        <w:t xml:space="preserve">Exercise 5: </w:t>
      </w:r>
      <w:r w:rsidRPr="005440C7">
        <w:rPr>
          <w:b/>
          <w:color w:val="FF0000"/>
          <w:sz w:val="48"/>
          <w:szCs w:val="48"/>
        </w:rPr>
        <w:t>(6 points)</w:t>
      </w:r>
    </w:p>
    <w:p w:rsidR="005440C7" w:rsidRDefault="005440C7" w:rsidP="005440C7">
      <w:pPr>
        <w:pStyle w:val="ListParagraph"/>
        <w:ind w:left="810"/>
      </w:pPr>
    </w:p>
    <w:p w:rsidR="005440C7" w:rsidRDefault="005440C7" w:rsidP="005440C7">
      <w:pPr>
        <w:pStyle w:val="ListParagraph"/>
        <w:ind w:left="810"/>
      </w:pPr>
      <w:r>
        <w:t>1)</w:t>
      </w:r>
    </w:p>
    <w:p w:rsidR="005440C7" w:rsidRDefault="005440C7" w:rsidP="005440C7">
      <w:pPr>
        <w:pStyle w:val="ListParagraph"/>
        <w:ind w:left="810"/>
      </w:pPr>
    </w:p>
    <w:p w:rsidR="005440C7" w:rsidRDefault="005440C7" w:rsidP="005440C7">
      <w:pPr>
        <w:pStyle w:val="ListParagraph"/>
        <w:ind w:left="810"/>
      </w:pPr>
      <w:r>
        <w:t>a) The first data set represents runs scored by 5 baseball players in a national tournament. We want to recode this data so that the players are rank ordered by their number of runs, with the player with the highest runs given a code of “1” and the player with the lowest score given a 5.  Enter the following data in SPSS:</w:t>
      </w:r>
    </w:p>
    <w:p w:rsidR="005440C7" w:rsidRDefault="005440C7" w:rsidP="005440C7">
      <w:pPr>
        <w:pStyle w:val="ListParagraph"/>
        <w:rPr>
          <w:ins w:id="33" w:author="A" w:date="2016-09-23T12:28:00Z"/>
        </w:rPr>
      </w:pPr>
      <w:r>
        <w:t xml:space="preserve"># of runs by players: </w:t>
      </w:r>
    </w:p>
    <w:p w:rsidR="008863A9" w:rsidRDefault="008863A9" w:rsidP="005440C7">
      <w:pPr>
        <w:pStyle w:val="ListParagraph"/>
        <w:rPr>
          <w:ins w:id="34" w:author="A" w:date="2016-09-23T12:28:00Z"/>
        </w:rPr>
      </w:pPr>
    </w:p>
    <w:p w:rsidR="008863A9" w:rsidRDefault="008863A9" w:rsidP="005440C7">
      <w:pPr>
        <w:pStyle w:val="ListParagraph"/>
      </w:pPr>
    </w:p>
    <w:p w:rsidR="005440C7" w:rsidRDefault="005440C7" w:rsidP="005440C7">
      <w:pPr>
        <w:pStyle w:val="ListParagraph"/>
      </w:pPr>
    </w:p>
    <w:tbl>
      <w:tblPr>
        <w:tblW w:w="0" w:type="auto"/>
        <w:tblCellSpacing w:w="15" w:type="dxa"/>
        <w:tblInd w:w="1144" w:type="dxa"/>
        <w:tblCellMar>
          <w:top w:w="15" w:type="dxa"/>
          <w:left w:w="15" w:type="dxa"/>
          <w:bottom w:w="15" w:type="dxa"/>
          <w:right w:w="15" w:type="dxa"/>
        </w:tblCellMar>
        <w:tblLook w:val="04A0" w:firstRow="1" w:lastRow="0" w:firstColumn="1" w:lastColumn="0" w:noHBand="0" w:noVBand="1"/>
      </w:tblPr>
      <w:tblGrid>
        <w:gridCol w:w="2295"/>
        <w:gridCol w:w="486"/>
        <w:gridCol w:w="689"/>
        <w:gridCol w:w="486"/>
        <w:gridCol w:w="486"/>
        <w:gridCol w:w="486"/>
        <w:gridCol w:w="81"/>
      </w:tblGrid>
      <w:tr w:rsidR="005440C7" w:rsidRPr="00F84CFA" w:rsidTr="005440C7">
        <w:trPr>
          <w:tblCellSpacing w:w="15" w:type="dxa"/>
        </w:trPr>
        <w:tc>
          <w:tcPr>
            <w:tcW w:w="0" w:type="auto"/>
            <w:shd w:val="clear" w:color="auto" w:fill="F2F2F2"/>
            <w:vAlign w:val="center"/>
            <w:hideMark/>
          </w:tcPr>
          <w:p w:rsidR="005440C7" w:rsidRPr="00F84CFA" w:rsidRDefault="005440C7" w:rsidP="00047034">
            <w:pPr>
              <w:jc w:val="left"/>
              <w:rPr>
                <w:rFonts w:ascii="Times New Roman" w:eastAsia="Times New Roman" w:hAnsi="Times New Roman" w:cs="Times New Roman"/>
                <w:color w:val="FFFFFF"/>
                <w:sz w:val="24"/>
                <w:szCs w:val="24"/>
              </w:rPr>
            </w:pPr>
            <w:r w:rsidRPr="00F84CFA">
              <w:rPr>
                <w:rFonts w:ascii="Times New Roman" w:eastAsia="Times New Roman" w:hAnsi="Times New Roman" w:cs="Times New Roman"/>
                <w:color w:val="FFFFFF"/>
                <w:sz w:val="24"/>
                <w:szCs w:val="24"/>
              </w:rPr>
              <w:lastRenderedPageBreak/>
              <w:t> </w:t>
            </w:r>
          </w:p>
        </w:tc>
        <w:tc>
          <w:tcPr>
            <w:tcW w:w="0" w:type="auto"/>
            <w:gridSpan w:val="5"/>
            <w:shd w:val="clear" w:color="auto" w:fill="6095CA"/>
            <w:vAlign w:val="center"/>
            <w:hideMark/>
          </w:tcPr>
          <w:p w:rsidR="005440C7" w:rsidRPr="00F84CFA" w:rsidRDefault="005440C7" w:rsidP="00047034">
            <w:pPr>
              <w:jc w:val="center"/>
              <w:rPr>
                <w:rFonts w:ascii="Times New Roman" w:eastAsia="Times New Roman" w:hAnsi="Times New Roman" w:cs="Times New Roman"/>
                <w:color w:val="FFFFFF"/>
                <w:sz w:val="24"/>
                <w:szCs w:val="24"/>
                <w:highlight w:val="magenta"/>
              </w:rPr>
            </w:pPr>
            <w:r w:rsidRPr="00F84CFA">
              <w:rPr>
                <w:rFonts w:ascii="Times New Roman" w:eastAsia="Times New Roman" w:hAnsi="Times New Roman" w:cs="Times New Roman"/>
                <w:color w:val="FFFFFF"/>
                <w:sz w:val="24"/>
                <w:szCs w:val="24"/>
                <w:highlight w:val="magenta"/>
              </w:rPr>
              <w:t>Number of runs by players</w:t>
            </w:r>
          </w:p>
        </w:tc>
        <w:tc>
          <w:tcPr>
            <w:tcW w:w="0" w:type="auto"/>
            <w:shd w:val="clear" w:color="auto" w:fill="6095CA"/>
          </w:tcPr>
          <w:p w:rsidR="005440C7" w:rsidRPr="00F84CFA" w:rsidRDefault="005440C7" w:rsidP="00047034">
            <w:pPr>
              <w:jc w:val="center"/>
              <w:rPr>
                <w:rFonts w:ascii="Times New Roman" w:eastAsia="Times New Roman" w:hAnsi="Times New Roman" w:cs="Times New Roman"/>
                <w:color w:val="FFFFFF"/>
                <w:sz w:val="24"/>
                <w:szCs w:val="24"/>
                <w:highlight w:val="magenta"/>
              </w:rPr>
            </w:pPr>
          </w:p>
        </w:tc>
      </w:tr>
      <w:tr w:rsidR="005440C7" w:rsidRPr="00F84CFA" w:rsidTr="005440C7">
        <w:trPr>
          <w:tblCellSpacing w:w="15" w:type="dxa"/>
        </w:trPr>
        <w:tc>
          <w:tcPr>
            <w:tcW w:w="2250" w:type="dxa"/>
            <w:vAlign w:val="center"/>
            <w:hideMark/>
          </w:tcPr>
          <w:p w:rsidR="005440C7" w:rsidRPr="00F84CFA" w:rsidRDefault="005440C7" w:rsidP="00047034">
            <w:pPr>
              <w:jc w:val="center"/>
              <w:rPr>
                <w:rFonts w:ascii="Times New Roman" w:eastAsia="Times New Roman" w:hAnsi="Times New Roman" w:cs="Times New Roman"/>
                <w:color w:val="FF0000"/>
                <w:sz w:val="24"/>
                <w:szCs w:val="24"/>
              </w:rPr>
            </w:pPr>
            <w:r w:rsidRPr="00F84CFA">
              <w:rPr>
                <w:rFonts w:ascii="Times New Roman" w:eastAsia="Times New Roman" w:hAnsi="Times New Roman" w:cs="Times New Roman"/>
                <w:color w:val="FF0000"/>
                <w:sz w:val="24"/>
                <w:szCs w:val="24"/>
              </w:rPr>
              <w:t>Players</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1</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2</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3</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4</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5</w:t>
            </w:r>
          </w:p>
        </w:tc>
        <w:tc>
          <w:tcPr>
            <w:tcW w:w="0" w:type="auto"/>
          </w:tcPr>
          <w:p w:rsidR="005440C7" w:rsidRPr="00F84CFA" w:rsidRDefault="005440C7" w:rsidP="00047034">
            <w:pPr>
              <w:jc w:val="center"/>
              <w:rPr>
                <w:rFonts w:ascii="Times New Roman" w:eastAsia="Times New Roman" w:hAnsi="Times New Roman" w:cs="Times New Roman"/>
                <w:sz w:val="24"/>
                <w:szCs w:val="24"/>
              </w:rPr>
            </w:pPr>
          </w:p>
        </w:tc>
      </w:tr>
      <w:tr w:rsidR="005440C7" w:rsidRPr="00F84CFA" w:rsidTr="005440C7">
        <w:trPr>
          <w:tblCellSpacing w:w="15" w:type="dxa"/>
        </w:trPr>
        <w:tc>
          <w:tcPr>
            <w:tcW w:w="0" w:type="auto"/>
            <w:vAlign w:val="center"/>
            <w:hideMark/>
          </w:tcPr>
          <w:p w:rsidR="005440C7" w:rsidRPr="00F84CFA" w:rsidRDefault="005440C7" w:rsidP="00047034">
            <w:pPr>
              <w:jc w:val="center"/>
              <w:rPr>
                <w:rFonts w:ascii="Times New Roman" w:eastAsia="Times New Roman" w:hAnsi="Times New Roman" w:cs="Times New Roman"/>
                <w:color w:val="FF0000"/>
                <w:sz w:val="24"/>
                <w:szCs w:val="24"/>
              </w:rPr>
            </w:pPr>
            <w:r w:rsidRPr="00F84CFA">
              <w:rPr>
                <w:rFonts w:ascii="Times New Roman" w:eastAsia="Times New Roman" w:hAnsi="Times New Roman" w:cs="Times New Roman"/>
                <w:color w:val="FF0000"/>
                <w:sz w:val="24"/>
                <w:szCs w:val="24"/>
              </w:rPr>
              <w:t>Runs</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86</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120</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56</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10</w:t>
            </w:r>
          </w:p>
        </w:tc>
        <w:tc>
          <w:tcPr>
            <w:tcW w:w="0" w:type="auto"/>
            <w:vAlign w:val="center"/>
            <w:hideMark/>
          </w:tcPr>
          <w:p w:rsidR="005440C7" w:rsidRPr="00F84CFA" w:rsidRDefault="005440C7" w:rsidP="00047034">
            <w:pPr>
              <w:jc w:val="center"/>
              <w:rPr>
                <w:rFonts w:ascii="Times New Roman" w:eastAsia="Times New Roman" w:hAnsi="Times New Roman" w:cs="Times New Roman"/>
                <w:sz w:val="24"/>
                <w:szCs w:val="24"/>
              </w:rPr>
            </w:pPr>
            <w:r w:rsidRPr="00F84CFA">
              <w:rPr>
                <w:rFonts w:ascii="Times New Roman" w:eastAsia="Times New Roman" w:hAnsi="Times New Roman" w:cs="Times New Roman"/>
                <w:sz w:val="24"/>
                <w:szCs w:val="24"/>
              </w:rPr>
              <w:t>18</w:t>
            </w:r>
          </w:p>
        </w:tc>
        <w:tc>
          <w:tcPr>
            <w:tcW w:w="0" w:type="auto"/>
          </w:tcPr>
          <w:p w:rsidR="005440C7" w:rsidRPr="00F84CFA" w:rsidRDefault="005440C7" w:rsidP="00047034">
            <w:pPr>
              <w:jc w:val="center"/>
              <w:rPr>
                <w:rFonts w:ascii="Times New Roman" w:eastAsia="Times New Roman" w:hAnsi="Times New Roman" w:cs="Times New Roman"/>
                <w:sz w:val="24"/>
                <w:szCs w:val="24"/>
              </w:rPr>
            </w:pPr>
          </w:p>
        </w:tc>
      </w:tr>
    </w:tbl>
    <w:p w:rsidR="005440C7" w:rsidRDefault="005440C7" w:rsidP="005440C7">
      <w:pPr>
        <w:pStyle w:val="ListParagraph"/>
        <w:ind w:left="810"/>
      </w:pPr>
    </w:p>
    <w:p w:rsidR="00F7297C" w:rsidRDefault="005440C7" w:rsidP="005440C7">
      <w:pPr>
        <w:pStyle w:val="ListParagraph"/>
        <w:ind w:left="810"/>
      </w:pPr>
      <w:r>
        <w:t>b) Recode the data so that the players are rank ordered by their number of runs, with the player with the highest runs given a code of "1" and the batsman with the lowest runs given a "5".</w:t>
      </w: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F7297C" w:rsidRPr="00D85543" w:rsidDel="00D15D43" w:rsidTr="00D15D43">
        <w:trPr>
          <w:cantSplit/>
          <w:del w:id="35" w:author="Denice Curtis" w:date="2016-09-09T22:47:00Z"/>
        </w:trPr>
        <w:tc>
          <w:tcPr>
            <w:tcW w:w="6516" w:type="dxa"/>
            <w:gridSpan w:val="6"/>
            <w:tcBorders>
              <w:top w:val="nil"/>
              <w:left w:val="nil"/>
              <w:bottom w:val="nil"/>
              <w:right w:val="nil"/>
            </w:tcBorders>
            <w:shd w:val="clear" w:color="auto" w:fill="FFFFFF"/>
            <w:vAlign w:val="center"/>
          </w:tcPr>
          <w:p w:rsidR="00D15D43" w:rsidRDefault="00D15D43" w:rsidP="00D15D43">
            <w:pPr>
              <w:autoSpaceDE w:val="0"/>
              <w:autoSpaceDN w:val="0"/>
              <w:adjustRightInd w:val="0"/>
              <w:jc w:val="left"/>
              <w:rPr>
                <w:ins w:id="36" w:author="Denice Curtis" w:date="2016-09-09T22:47:00Z"/>
                <w:rFonts w:ascii="Courier New" w:hAnsi="Courier New" w:cs="Courier New"/>
                <w:color w:val="000000"/>
                <w:sz w:val="20"/>
                <w:szCs w:val="20"/>
              </w:rPr>
            </w:pPr>
            <w:ins w:id="37" w:author="Denice Curtis" w:date="2016-09-09T22:47:00Z">
              <w:r>
                <w:rPr>
                  <w:rFonts w:ascii="Courier New" w:hAnsi="Courier New" w:cs="Courier New"/>
                  <w:color w:val="000000"/>
                  <w:sz w:val="20"/>
                  <w:szCs w:val="20"/>
                </w:rPr>
                <w:t>GET</w:t>
              </w:r>
            </w:ins>
          </w:p>
          <w:p w:rsidR="00D15D43" w:rsidRDefault="00D15D43" w:rsidP="00D15D43">
            <w:pPr>
              <w:autoSpaceDE w:val="0"/>
              <w:autoSpaceDN w:val="0"/>
              <w:adjustRightInd w:val="0"/>
              <w:jc w:val="left"/>
              <w:rPr>
                <w:ins w:id="38" w:author="Denice Curtis" w:date="2016-09-09T22:47:00Z"/>
                <w:rFonts w:ascii="Courier New" w:hAnsi="Courier New" w:cs="Courier New"/>
                <w:color w:val="000000"/>
                <w:sz w:val="20"/>
                <w:szCs w:val="20"/>
              </w:rPr>
            </w:pPr>
            <w:ins w:id="39" w:author="Denice Curtis" w:date="2016-09-09T22:47:00Z">
              <w:r>
                <w:rPr>
                  <w:rFonts w:ascii="Courier New" w:hAnsi="Courier New" w:cs="Courier New"/>
                  <w:color w:val="000000"/>
                  <w:sz w:val="20"/>
                  <w:szCs w:val="20"/>
                </w:rPr>
                <w:t xml:space="preserve">  FILE='\\argofiler\students\Home\nm51\Documents\ex_1.sav'.</w:t>
              </w:r>
            </w:ins>
          </w:p>
          <w:p w:rsidR="00D15D43" w:rsidRDefault="00D15D43" w:rsidP="00D15D43">
            <w:pPr>
              <w:autoSpaceDE w:val="0"/>
              <w:autoSpaceDN w:val="0"/>
              <w:adjustRightInd w:val="0"/>
              <w:jc w:val="left"/>
              <w:rPr>
                <w:ins w:id="40" w:author="Denice Curtis" w:date="2016-09-09T22:47:00Z"/>
                <w:rFonts w:ascii="Courier New" w:hAnsi="Courier New" w:cs="Courier New"/>
                <w:color w:val="000000"/>
                <w:sz w:val="20"/>
                <w:szCs w:val="20"/>
              </w:rPr>
            </w:pPr>
            <w:ins w:id="41" w:author="Denice Curtis" w:date="2016-09-09T22:47:00Z">
              <w:r>
                <w:rPr>
                  <w:rFonts w:ascii="Courier New" w:hAnsi="Courier New" w:cs="Courier New"/>
                  <w:color w:val="000000"/>
                  <w:sz w:val="20"/>
                  <w:szCs w:val="20"/>
                </w:rPr>
                <w:t>DATASET NAME DataSet1 WINDOW=FRONT.</w:t>
              </w:r>
            </w:ins>
          </w:p>
          <w:p w:rsidR="00D15D43" w:rsidRDefault="00D15D43" w:rsidP="00D15D43">
            <w:pPr>
              <w:autoSpaceDE w:val="0"/>
              <w:autoSpaceDN w:val="0"/>
              <w:adjustRightInd w:val="0"/>
              <w:jc w:val="left"/>
              <w:rPr>
                <w:ins w:id="42" w:author="Denice Curtis" w:date="2016-09-09T22:47:00Z"/>
                <w:rFonts w:ascii="Courier New" w:hAnsi="Courier New" w:cs="Courier New"/>
                <w:color w:val="000000"/>
                <w:sz w:val="20"/>
                <w:szCs w:val="20"/>
              </w:rPr>
            </w:pPr>
            <w:ins w:id="43" w:author="Denice Curtis" w:date="2016-09-09T22:47:00Z">
              <w:r>
                <w:rPr>
                  <w:rFonts w:ascii="Courier New" w:hAnsi="Courier New" w:cs="Courier New"/>
                  <w:color w:val="000000"/>
                  <w:sz w:val="20"/>
                  <w:szCs w:val="20"/>
                </w:rPr>
                <w:t>NEW FILE.</w:t>
              </w:r>
            </w:ins>
          </w:p>
          <w:p w:rsidR="00D15D43" w:rsidRDefault="00D15D43" w:rsidP="00D15D43">
            <w:pPr>
              <w:autoSpaceDE w:val="0"/>
              <w:autoSpaceDN w:val="0"/>
              <w:adjustRightInd w:val="0"/>
              <w:jc w:val="left"/>
              <w:rPr>
                <w:ins w:id="44" w:author="Denice Curtis" w:date="2016-09-09T22:47:00Z"/>
                <w:rFonts w:ascii="Courier New" w:hAnsi="Courier New" w:cs="Courier New"/>
                <w:color w:val="000000"/>
                <w:sz w:val="20"/>
                <w:szCs w:val="20"/>
              </w:rPr>
            </w:pPr>
            <w:ins w:id="45" w:author="Denice Curtis" w:date="2016-09-09T22:47:00Z">
              <w:r>
                <w:rPr>
                  <w:rFonts w:ascii="Courier New" w:hAnsi="Courier New" w:cs="Courier New"/>
                  <w:color w:val="000000"/>
                  <w:sz w:val="20"/>
                  <w:szCs w:val="20"/>
                </w:rPr>
                <w:t>DATASET NAME DataSet2 WINDOW=FRONT.</w:t>
              </w:r>
            </w:ins>
          </w:p>
          <w:p w:rsidR="00D15D43" w:rsidRDefault="00D15D43" w:rsidP="00D15D43">
            <w:pPr>
              <w:autoSpaceDE w:val="0"/>
              <w:autoSpaceDN w:val="0"/>
              <w:adjustRightInd w:val="0"/>
              <w:jc w:val="left"/>
              <w:rPr>
                <w:ins w:id="46" w:author="Denice Curtis" w:date="2016-09-09T22:47:00Z"/>
                <w:rFonts w:ascii="Courier New" w:hAnsi="Courier New" w:cs="Courier New"/>
                <w:color w:val="000000"/>
                <w:sz w:val="20"/>
                <w:szCs w:val="20"/>
              </w:rPr>
            </w:pPr>
            <w:ins w:id="47" w:author="Denice Curtis" w:date="2016-09-09T22:47:00Z">
              <w:r>
                <w:rPr>
                  <w:rFonts w:ascii="Courier New" w:hAnsi="Courier New" w:cs="Courier New"/>
                  <w:color w:val="000000"/>
                  <w:sz w:val="20"/>
                  <w:szCs w:val="20"/>
                </w:rPr>
                <w:t>DATASET ACTIVATE DataSet1.</w:t>
              </w:r>
            </w:ins>
          </w:p>
          <w:p w:rsidR="00D15D43" w:rsidRDefault="00D15D43" w:rsidP="00D15D43">
            <w:pPr>
              <w:autoSpaceDE w:val="0"/>
              <w:autoSpaceDN w:val="0"/>
              <w:adjustRightInd w:val="0"/>
              <w:jc w:val="left"/>
              <w:rPr>
                <w:ins w:id="48" w:author="Denice Curtis" w:date="2016-09-09T22:47:00Z"/>
                <w:rFonts w:ascii="Courier New" w:hAnsi="Courier New" w:cs="Courier New"/>
                <w:color w:val="000000"/>
                <w:sz w:val="20"/>
                <w:szCs w:val="20"/>
              </w:rPr>
            </w:pPr>
            <w:ins w:id="49" w:author="Denice Curtis" w:date="2016-09-09T22:47:00Z">
              <w:r>
                <w:rPr>
                  <w:rFonts w:ascii="Courier New" w:hAnsi="Courier New" w:cs="Courier New"/>
                  <w:color w:val="000000"/>
                  <w:sz w:val="20"/>
                  <w:szCs w:val="20"/>
                </w:rPr>
                <w:t>NEW FILE.</w:t>
              </w:r>
            </w:ins>
          </w:p>
          <w:p w:rsidR="00D15D43" w:rsidRDefault="00D15D43" w:rsidP="00D15D43">
            <w:pPr>
              <w:autoSpaceDE w:val="0"/>
              <w:autoSpaceDN w:val="0"/>
              <w:adjustRightInd w:val="0"/>
              <w:jc w:val="left"/>
              <w:rPr>
                <w:ins w:id="50" w:author="Denice Curtis" w:date="2016-09-09T22:47:00Z"/>
                <w:rFonts w:ascii="Courier New" w:hAnsi="Courier New" w:cs="Courier New"/>
                <w:color w:val="000000"/>
                <w:sz w:val="20"/>
                <w:szCs w:val="20"/>
              </w:rPr>
            </w:pPr>
            <w:ins w:id="51" w:author="Denice Curtis" w:date="2016-09-09T22:47:00Z">
              <w:r>
                <w:rPr>
                  <w:rFonts w:ascii="Courier New" w:hAnsi="Courier New" w:cs="Courier New"/>
                  <w:color w:val="000000"/>
                  <w:sz w:val="20"/>
                  <w:szCs w:val="20"/>
                </w:rPr>
                <w:t>DATASET NAME DataSet3 WINDOW=FRONT.</w:t>
              </w:r>
            </w:ins>
          </w:p>
          <w:p w:rsidR="00D15D43" w:rsidRDefault="00D15D43" w:rsidP="00D15D43">
            <w:pPr>
              <w:autoSpaceDE w:val="0"/>
              <w:autoSpaceDN w:val="0"/>
              <w:adjustRightInd w:val="0"/>
              <w:jc w:val="left"/>
              <w:rPr>
                <w:ins w:id="52" w:author="Denice Curtis" w:date="2016-09-09T22:47:00Z"/>
                <w:rFonts w:ascii="Courier New" w:hAnsi="Courier New" w:cs="Courier New"/>
                <w:color w:val="000000"/>
                <w:sz w:val="20"/>
                <w:szCs w:val="20"/>
              </w:rPr>
            </w:pPr>
            <w:ins w:id="53" w:author="Denice Curtis" w:date="2016-09-09T22:47:00Z">
              <w:r>
                <w:rPr>
                  <w:rFonts w:ascii="Courier New" w:hAnsi="Courier New" w:cs="Courier New"/>
                  <w:color w:val="000000"/>
                  <w:sz w:val="20"/>
                  <w:szCs w:val="20"/>
                </w:rPr>
                <w:t>DATASET ACTIVATE DataSet2.</w:t>
              </w:r>
            </w:ins>
          </w:p>
          <w:p w:rsidR="00D15D43" w:rsidRDefault="00D15D43" w:rsidP="00D15D43">
            <w:pPr>
              <w:autoSpaceDE w:val="0"/>
              <w:autoSpaceDN w:val="0"/>
              <w:adjustRightInd w:val="0"/>
              <w:jc w:val="left"/>
              <w:rPr>
                <w:ins w:id="54" w:author="Denice Curtis" w:date="2016-09-09T22:47:00Z"/>
                <w:rFonts w:ascii="Courier New" w:hAnsi="Courier New" w:cs="Courier New"/>
                <w:color w:val="000000"/>
                <w:sz w:val="20"/>
                <w:szCs w:val="20"/>
              </w:rPr>
            </w:pPr>
            <w:ins w:id="55" w:author="Denice Curtis" w:date="2016-09-09T22:47:00Z">
              <w:r>
                <w:rPr>
                  <w:rFonts w:ascii="Courier New" w:hAnsi="Courier New" w:cs="Courier New"/>
                  <w:color w:val="000000"/>
                  <w:sz w:val="20"/>
                  <w:szCs w:val="20"/>
                </w:rPr>
                <w:t>DATASET CLOSE DataSet1.</w:t>
              </w:r>
            </w:ins>
          </w:p>
          <w:p w:rsidR="00D15D43" w:rsidRDefault="00D15D43" w:rsidP="00D15D43">
            <w:pPr>
              <w:autoSpaceDE w:val="0"/>
              <w:autoSpaceDN w:val="0"/>
              <w:adjustRightInd w:val="0"/>
              <w:jc w:val="left"/>
              <w:rPr>
                <w:ins w:id="56" w:author="Denice Curtis" w:date="2016-09-09T22:47:00Z"/>
                <w:rFonts w:ascii="Courier New" w:hAnsi="Courier New" w:cs="Courier New"/>
                <w:color w:val="000000"/>
                <w:sz w:val="20"/>
                <w:szCs w:val="20"/>
              </w:rPr>
            </w:pPr>
            <w:ins w:id="57" w:author="Denice Curtis" w:date="2016-09-09T22:47:00Z">
              <w:r>
                <w:rPr>
                  <w:rFonts w:ascii="Courier New" w:hAnsi="Courier New" w:cs="Courier New"/>
                  <w:color w:val="000000"/>
                  <w:sz w:val="20"/>
                  <w:szCs w:val="20"/>
                </w:rPr>
                <w:t>DATASET ACTIVATE DataSet3.</w:t>
              </w:r>
            </w:ins>
          </w:p>
          <w:p w:rsidR="00D15D43" w:rsidRDefault="00D15D43" w:rsidP="00D15D43">
            <w:pPr>
              <w:autoSpaceDE w:val="0"/>
              <w:autoSpaceDN w:val="0"/>
              <w:adjustRightInd w:val="0"/>
              <w:jc w:val="left"/>
              <w:rPr>
                <w:ins w:id="58" w:author="Denice Curtis" w:date="2016-09-09T22:47:00Z"/>
                <w:rFonts w:ascii="Courier New" w:hAnsi="Courier New" w:cs="Courier New"/>
                <w:color w:val="000000"/>
                <w:sz w:val="20"/>
                <w:szCs w:val="20"/>
              </w:rPr>
            </w:pPr>
            <w:ins w:id="59" w:author="Denice Curtis" w:date="2016-09-09T22:47:00Z">
              <w:r>
                <w:rPr>
                  <w:rFonts w:ascii="Courier New" w:hAnsi="Courier New" w:cs="Courier New"/>
                  <w:color w:val="000000"/>
                  <w:sz w:val="20"/>
                  <w:szCs w:val="20"/>
                </w:rPr>
                <w:t>DATASET CLOSE DataSet2.</w:t>
              </w:r>
            </w:ins>
          </w:p>
          <w:p w:rsidR="00D15D43" w:rsidRDefault="00D15D43" w:rsidP="00D15D43">
            <w:pPr>
              <w:autoSpaceDE w:val="0"/>
              <w:autoSpaceDN w:val="0"/>
              <w:adjustRightInd w:val="0"/>
              <w:jc w:val="left"/>
              <w:rPr>
                <w:ins w:id="60" w:author="Denice Curtis" w:date="2016-09-09T22:47:00Z"/>
                <w:rFonts w:ascii="Courier New" w:hAnsi="Courier New" w:cs="Courier New"/>
                <w:color w:val="000000"/>
                <w:sz w:val="20"/>
                <w:szCs w:val="20"/>
              </w:rPr>
            </w:pPr>
            <w:ins w:id="61" w:author="Denice Curtis" w:date="2016-09-09T22:47:00Z">
              <w:r>
                <w:rPr>
                  <w:rFonts w:ascii="Courier New" w:hAnsi="Courier New" w:cs="Courier New"/>
                  <w:color w:val="000000"/>
                  <w:sz w:val="20"/>
                  <w:szCs w:val="20"/>
                </w:rPr>
                <w:t>GET</w:t>
              </w:r>
            </w:ins>
          </w:p>
          <w:p w:rsidR="00D15D43" w:rsidRDefault="00D15D43" w:rsidP="00D15D43">
            <w:pPr>
              <w:autoSpaceDE w:val="0"/>
              <w:autoSpaceDN w:val="0"/>
              <w:adjustRightInd w:val="0"/>
              <w:jc w:val="left"/>
              <w:rPr>
                <w:ins w:id="62" w:author="Denice Curtis" w:date="2016-09-09T22:47:00Z"/>
                <w:rFonts w:ascii="Courier New" w:hAnsi="Courier New" w:cs="Courier New"/>
                <w:color w:val="000000"/>
                <w:sz w:val="20"/>
                <w:szCs w:val="20"/>
              </w:rPr>
            </w:pPr>
            <w:ins w:id="63" w:author="Denice Curtis" w:date="2016-09-09T22:47:00Z">
              <w:r>
                <w:rPr>
                  <w:rFonts w:ascii="Courier New" w:hAnsi="Courier New" w:cs="Courier New"/>
                  <w:color w:val="000000"/>
                  <w:sz w:val="20"/>
                  <w:szCs w:val="20"/>
                </w:rPr>
                <w:t xml:space="preserve">  FILE='\\argofiler\students\Home\nm51\Documents\ex_1.sav'.</w:t>
              </w:r>
            </w:ins>
          </w:p>
          <w:p w:rsidR="00D15D43" w:rsidRDefault="00D15D43" w:rsidP="00D15D43">
            <w:pPr>
              <w:autoSpaceDE w:val="0"/>
              <w:autoSpaceDN w:val="0"/>
              <w:adjustRightInd w:val="0"/>
              <w:jc w:val="left"/>
              <w:rPr>
                <w:ins w:id="64" w:author="Denice Curtis" w:date="2016-09-09T22:47:00Z"/>
                <w:rFonts w:ascii="Courier New" w:hAnsi="Courier New" w:cs="Courier New"/>
                <w:color w:val="000000"/>
                <w:sz w:val="20"/>
                <w:szCs w:val="20"/>
              </w:rPr>
            </w:pPr>
            <w:ins w:id="65" w:author="Denice Curtis" w:date="2016-09-09T22:47:00Z">
              <w:r>
                <w:rPr>
                  <w:rFonts w:ascii="Courier New" w:hAnsi="Courier New" w:cs="Courier New"/>
                  <w:color w:val="000000"/>
                  <w:sz w:val="20"/>
                  <w:szCs w:val="20"/>
                </w:rPr>
                <w:t>DATASET NAME DataSet4 WINDOW=FRONT.</w:t>
              </w:r>
            </w:ins>
          </w:p>
          <w:p w:rsidR="00D15D43" w:rsidRDefault="00D15D43" w:rsidP="00D15D43">
            <w:pPr>
              <w:autoSpaceDE w:val="0"/>
              <w:autoSpaceDN w:val="0"/>
              <w:adjustRightInd w:val="0"/>
              <w:jc w:val="left"/>
              <w:rPr>
                <w:ins w:id="66" w:author="Denice Curtis" w:date="2016-09-09T22:47:00Z"/>
                <w:rFonts w:ascii="Courier New" w:hAnsi="Courier New" w:cs="Courier New"/>
                <w:color w:val="000000"/>
                <w:sz w:val="20"/>
                <w:szCs w:val="20"/>
              </w:rPr>
            </w:pPr>
            <w:ins w:id="67" w:author="Denice Curtis" w:date="2016-09-09T22:47:00Z">
              <w:r>
                <w:rPr>
                  <w:rFonts w:ascii="Courier New" w:hAnsi="Courier New" w:cs="Courier New"/>
                  <w:color w:val="000000"/>
                  <w:sz w:val="20"/>
                  <w:szCs w:val="20"/>
                </w:rPr>
                <w:t>NEW FILE.</w:t>
              </w:r>
            </w:ins>
          </w:p>
          <w:p w:rsidR="00D15D43" w:rsidRDefault="00D15D43" w:rsidP="00D15D43">
            <w:pPr>
              <w:autoSpaceDE w:val="0"/>
              <w:autoSpaceDN w:val="0"/>
              <w:adjustRightInd w:val="0"/>
              <w:jc w:val="left"/>
              <w:rPr>
                <w:ins w:id="68" w:author="Denice Curtis" w:date="2016-09-09T22:47:00Z"/>
                <w:rFonts w:ascii="Courier New" w:hAnsi="Courier New" w:cs="Courier New"/>
                <w:color w:val="000000"/>
                <w:sz w:val="20"/>
                <w:szCs w:val="20"/>
              </w:rPr>
            </w:pPr>
            <w:ins w:id="69" w:author="Denice Curtis" w:date="2016-09-09T22:47:00Z">
              <w:r>
                <w:rPr>
                  <w:rFonts w:ascii="Courier New" w:hAnsi="Courier New" w:cs="Courier New"/>
                  <w:color w:val="000000"/>
                  <w:sz w:val="20"/>
                  <w:szCs w:val="20"/>
                </w:rPr>
                <w:t>DATASET NAME DataSet5 WINDOW=FRONT.</w:t>
              </w:r>
            </w:ins>
          </w:p>
          <w:p w:rsidR="00D15D43" w:rsidRDefault="00D15D43" w:rsidP="00D15D43">
            <w:pPr>
              <w:autoSpaceDE w:val="0"/>
              <w:autoSpaceDN w:val="0"/>
              <w:adjustRightInd w:val="0"/>
              <w:jc w:val="left"/>
              <w:rPr>
                <w:ins w:id="70" w:author="Denice Curtis" w:date="2016-09-09T22:47:00Z"/>
                <w:rFonts w:ascii="Courier New" w:hAnsi="Courier New" w:cs="Courier New"/>
                <w:color w:val="000000"/>
                <w:sz w:val="20"/>
                <w:szCs w:val="20"/>
              </w:rPr>
            </w:pPr>
            <w:ins w:id="71" w:author="Denice Curtis" w:date="2016-09-09T22:47:00Z">
              <w:r>
                <w:rPr>
                  <w:rFonts w:ascii="Courier New" w:hAnsi="Courier New" w:cs="Courier New"/>
                  <w:color w:val="000000"/>
                  <w:sz w:val="20"/>
                  <w:szCs w:val="20"/>
                </w:rPr>
                <w:t>DATASET ACTIVATE DataSet3.</w:t>
              </w:r>
            </w:ins>
          </w:p>
          <w:p w:rsidR="00D15D43" w:rsidRDefault="00D15D43" w:rsidP="00D15D43">
            <w:pPr>
              <w:autoSpaceDE w:val="0"/>
              <w:autoSpaceDN w:val="0"/>
              <w:adjustRightInd w:val="0"/>
              <w:jc w:val="left"/>
              <w:rPr>
                <w:ins w:id="72" w:author="Denice Curtis" w:date="2016-09-09T22:47:00Z"/>
                <w:rFonts w:ascii="Courier New" w:hAnsi="Courier New" w:cs="Courier New"/>
                <w:color w:val="000000"/>
                <w:sz w:val="20"/>
                <w:szCs w:val="20"/>
              </w:rPr>
            </w:pPr>
            <w:ins w:id="73" w:author="Denice Curtis" w:date="2016-09-09T22:47:00Z">
              <w:r>
                <w:rPr>
                  <w:rFonts w:ascii="Courier New" w:hAnsi="Courier New" w:cs="Courier New"/>
                  <w:color w:val="000000"/>
                  <w:sz w:val="20"/>
                  <w:szCs w:val="20"/>
                </w:rPr>
                <w:t>DATASET CLOSE DataSet4.</w:t>
              </w:r>
            </w:ins>
          </w:p>
          <w:p w:rsidR="00D15D43" w:rsidRDefault="00D15D43" w:rsidP="00D15D43">
            <w:pPr>
              <w:autoSpaceDE w:val="0"/>
              <w:autoSpaceDN w:val="0"/>
              <w:adjustRightInd w:val="0"/>
              <w:jc w:val="left"/>
              <w:rPr>
                <w:ins w:id="74" w:author="Denice Curtis" w:date="2016-09-09T22:47:00Z"/>
                <w:rFonts w:ascii="Courier New" w:hAnsi="Courier New" w:cs="Courier New"/>
                <w:color w:val="000000"/>
                <w:sz w:val="20"/>
                <w:szCs w:val="20"/>
              </w:rPr>
            </w:pPr>
            <w:ins w:id="75" w:author="Denice Curtis" w:date="2016-09-09T22:47:00Z">
              <w:r>
                <w:rPr>
                  <w:rFonts w:ascii="Courier New" w:hAnsi="Courier New" w:cs="Courier New"/>
                  <w:color w:val="000000"/>
                  <w:sz w:val="20"/>
                  <w:szCs w:val="20"/>
                </w:rPr>
                <w:t>DATASET ACTIVATE DataSet3.</w:t>
              </w:r>
            </w:ins>
          </w:p>
          <w:p w:rsidR="00D15D43" w:rsidRDefault="00D15D43" w:rsidP="00D15D43">
            <w:pPr>
              <w:autoSpaceDE w:val="0"/>
              <w:autoSpaceDN w:val="0"/>
              <w:adjustRightInd w:val="0"/>
              <w:jc w:val="left"/>
              <w:rPr>
                <w:ins w:id="76" w:author="Denice Curtis" w:date="2016-09-09T22:47:00Z"/>
                <w:rFonts w:ascii="Courier New" w:hAnsi="Courier New" w:cs="Courier New"/>
                <w:color w:val="000000"/>
                <w:sz w:val="20"/>
                <w:szCs w:val="20"/>
              </w:rPr>
            </w:pPr>
            <w:ins w:id="77" w:author="Denice Curtis" w:date="2016-09-09T22:47:00Z">
              <w:r>
                <w:rPr>
                  <w:rFonts w:ascii="Courier New" w:hAnsi="Courier New" w:cs="Courier New"/>
                  <w:color w:val="000000"/>
                  <w:sz w:val="20"/>
                  <w:szCs w:val="20"/>
                </w:rPr>
                <w:t>DATASET CLOSE DataSet5.</w:t>
              </w:r>
            </w:ins>
          </w:p>
          <w:p w:rsidR="00D15D43" w:rsidRDefault="00D15D43" w:rsidP="00D15D43">
            <w:pPr>
              <w:autoSpaceDE w:val="0"/>
              <w:autoSpaceDN w:val="0"/>
              <w:adjustRightInd w:val="0"/>
              <w:jc w:val="left"/>
              <w:rPr>
                <w:ins w:id="78" w:author="Denice Curtis" w:date="2016-09-09T22:47:00Z"/>
                <w:rFonts w:ascii="Courier New" w:hAnsi="Courier New" w:cs="Courier New"/>
                <w:color w:val="000000"/>
                <w:sz w:val="20"/>
                <w:szCs w:val="20"/>
              </w:rPr>
            </w:pPr>
            <w:ins w:id="79" w:author="Denice Curtis" w:date="2016-09-09T22:47:00Z">
              <w:r>
                <w:rPr>
                  <w:rFonts w:ascii="Courier New" w:hAnsi="Courier New" w:cs="Courier New"/>
                  <w:color w:val="000000"/>
                  <w:sz w:val="20"/>
                  <w:szCs w:val="20"/>
                </w:rPr>
                <w:t>RECODE VAR00001 (120=1) (86=2) (56=3) (18=4) (10=5) INTO NCODE.</w:t>
              </w:r>
            </w:ins>
          </w:p>
          <w:p w:rsidR="00D15D43" w:rsidRDefault="00D15D43" w:rsidP="00D15D43">
            <w:pPr>
              <w:autoSpaceDE w:val="0"/>
              <w:autoSpaceDN w:val="0"/>
              <w:adjustRightInd w:val="0"/>
              <w:jc w:val="left"/>
              <w:rPr>
                <w:ins w:id="80" w:author="Denice Curtis" w:date="2016-09-09T22:47:00Z"/>
                <w:rFonts w:ascii="Courier New" w:hAnsi="Courier New" w:cs="Courier New"/>
                <w:color w:val="000000"/>
                <w:sz w:val="20"/>
                <w:szCs w:val="20"/>
              </w:rPr>
            </w:pPr>
            <w:ins w:id="81" w:author="Denice Curtis" w:date="2016-09-09T22:47:00Z">
              <w:r>
                <w:rPr>
                  <w:rFonts w:ascii="Courier New" w:hAnsi="Courier New" w:cs="Courier New"/>
                  <w:color w:val="000000"/>
                  <w:sz w:val="20"/>
                  <w:szCs w:val="20"/>
                </w:rPr>
                <w:t xml:space="preserve">VARIABLE </w:t>
              </w:r>
              <w:proofErr w:type="gramStart"/>
              <w:r>
                <w:rPr>
                  <w:rFonts w:ascii="Courier New" w:hAnsi="Courier New" w:cs="Courier New"/>
                  <w:color w:val="000000"/>
                  <w:sz w:val="20"/>
                  <w:szCs w:val="20"/>
                </w:rPr>
                <w:t>LABELS  NCODE</w:t>
              </w:r>
              <w:proofErr w:type="gramEnd"/>
              <w:r>
                <w:rPr>
                  <w:rFonts w:ascii="Courier New" w:hAnsi="Courier New" w:cs="Courier New"/>
                  <w:color w:val="000000"/>
                  <w:sz w:val="20"/>
                  <w:szCs w:val="20"/>
                </w:rPr>
                <w:t xml:space="preserve"> 'NEW CODE'.</w:t>
              </w:r>
            </w:ins>
          </w:p>
          <w:p w:rsidR="00D15D43" w:rsidRDefault="00D15D43" w:rsidP="00D15D43">
            <w:pPr>
              <w:autoSpaceDE w:val="0"/>
              <w:autoSpaceDN w:val="0"/>
              <w:adjustRightInd w:val="0"/>
              <w:jc w:val="left"/>
              <w:rPr>
                <w:ins w:id="82" w:author="Denice Curtis" w:date="2016-09-09T22:47:00Z"/>
                <w:rFonts w:ascii="Courier New" w:hAnsi="Courier New" w:cs="Courier New"/>
                <w:color w:val="000000"/>
                <w:sz w:val="20"/>
                <w:szCs w:val="20"/>
              </w:rPr>
            </w:pPr>
            <w:ins w:id="83" w:author="Denice Curtis" w:date="2016-09-09T22:47:00Z">
              <w:r>
                <w:rPr>
                  <w:rFonts w:ascii="Courier New" w:hAnsi="Courier New" w:cs="Courier New"/>
                  <w:color w:val="000000"/>
                  <w:sz w:val="20"/>
                  <w:szCs w:val="20"/>
                </w:rPr>
                <w:t>EXECUTE.</w:t>
              </w:r>
            </w:ins>
          </w:p>
          <w:p w:rsidR="00D15D43" w:rsidRDefault="00D15D43" w:rsidP="00D15D43">
            <w:pPr>
              <w:autoSpaceDE w:val="0"/>
              <w:autoSpaceDN w:val="0"/>
              <w:adjustRightInd w:val="0"/>
              <w:jc w:val="left"/>
              <w:rPr>
                <w:ins w:id="84" w:author="Denice Curtis" w:date="2016-09-09T22:47:00Z"/>
                <w:rFonts w:ascii="Courier New" w:hAnsi="Courier New" w:cs="Courier New"/>
                <w:color w:val="000000"/>
                <w:sz w:val="20"/>
                <w:szCs w:val="20"/>
              </w:rPr>
            </w:pPr>
            <w:ins w:id="85" w:author="Denice Curtis" w:date="2016-09-09T22:47:00Z">
              <w:r>
                <w:rPr>
                  <w:rFonts w:ascii="Courier New" w:hAnsi="Courier New" w:cs="Courier New"/>
                  <w:color w:val="000000"/>
                  <w:sz w:val="20"/>
                  <w:szCs w:val="20"/>
                </w:rPr>
                <w:t>DESCRIPTIVES VARIABLES=NCODE</w:t>
              </w:r>
            </w:ins>
          </w:p>
          <w:p w:rsidR="00D15D43" w:rsidRDefault="00D15D43" w:rsidP="00D15D43">
            <w:pPr>
              <w:autoSpaceDE w:val="0"/>
              <w:autoSpaceDN w:val="0"/>
              <w:adjustRightInd w:val="0"/>
              <w:jc w:val="left"/>
              <w:rPr>
                <w:ins w:id="86" w:author="Denice Curtis" w:date="2016-09-09T22:47:00Z"/>
                <w:rFonts w:ascii="Courier New" w:hAnsi="Courier New" w:cs="Courier New"/>
                <w:color w:val="000000"/>
                <w:sz w:val="20"/>
                <w:szCs w:val="20"/>
              </w:rPr>
            </w:pPr>
            <w:ins w:id="87" w:author="Denice Curtis" w:date="2016-09-09T22:47:00Z">
              <w:r>
                <w:rPr>
                  <w:rFonts w:ascii="Courier New" w:hAnsi="Courier New" w:cs="Courier New"/>
                  <w:color w:val="000000"/>
                  <w:sz w:val="20"/>
                  <w:szCs w:val="20"/>
                </w:rPr>
                <w:t xml:space="preserve">  /STATISTICS=MEAN STDDEV MIN MAX.</w:t>
              </w:r>
            </w:ins>
          </w:p>
          <w:p w:rsidR="00D15D43" w:rsidRDefault="00D15D43" w:rsidP="00D15D43">
            <w:pPr>
              <w:autoSpaceDE w:val="0"/>
              <w:autoSpaceDN w:val="0"/>
              <w:adjustRightInd w:val="0"/>
              <w:jc w:val="left"/>
              <w:rPr>
                <w:ins w:id="88" w:author="Denice Curtis" w:date="2016-09-09T22:47:00Z"/>
                <w:rFonts w:ascii="Courier New" w:hAnsi="Courier New" w:cs="Courier New"/>
                <w:color w:val="000000"/>
                <w:sz w:val="20"/>
                <w:szCs w:val="20"/>
              </w:rPr>
            </w:pPr>
          </w:p>
          <w:p w:rsidR="00D15D43" w:rsidRDefault="00D15D43" w:rsidP="00D15D43">
            <w:pPr>
              <w:autoSpaceDE w:val="0"/>
              <w:autoSpaceDN w:val="0"/>
              <w:adjustRightInd w:val="0"/>
              <w:spacing w:line="400" w:lineRule="atLeast"/>
              <w:jc w:val="left"/>
              <w:rPr>
                <w:ins w:id="89" w:author="Denice Curtis" w:date="2016-09-09T22:47:00Z"/>
                <w:rFonts w:ascii="Times New Roman" w:hAnsi="Times New Roman" w:cs="Times New Roman"/>
                <w:sz w:val="24"/>
                <w:szCs w:val="24"/>
              </w:rPr>
            </w:pPr>
          </w:p>
          <w:p w:rsidR="00D15D43" w:rsidRDefault="00D15D43" w:rsidP="00D15D43">
            <w:pPr>
              <w:pStyle w:val="ListParagraph"/>
              <w:ind w:left="810"/>
              <w:rPr>
                <w:ins w:id="90" w:author="Denice Curtis" w:date="2016-09-09T22:47:00Z"/>
              </w:rPr>
            </w:pPr>
          </w:p>
          <w:p w:rsidR="00D15D43" w:rsidRDefault="00D15D43" w:rsidP="00D15D43">
            <w:pPr>
              <w:pStyle w:val="ListParagraph"/>
              <w:ind w:left="810"/>
              <w:rPr>
                <w:ins w:id="91" w:author="Denice Curtis" w:date="2016-09-09T22:47:00Z"/>
              </w:rPr>
            </w:pPr>
          </w:p>
          <w:p w:rsidR="00D15D43" w:rsidRDefault="00D15D43" w:rsidP="00D15D43">
            <w:pPr>
              <w:pStyle w:val="ListParagraph"/>
              <w:ind w:left="810"/>
              <w:rPr>
                <w:ins w:id="92" w:author="Denice Curtis" w:date="2016-09-09T22:47:00Z"/>
              </w:rPr>
            </w:pPr>
          </w:p>
          <w:p w:rsidR="00D15D43" w:rsidRDefault="00D15D43" w:rsidP="00D15D43">
            <w:pPr>
              <w:pStyle w:val="ListParagraph"/>
              <w:ind w:left="810"/>
              <w:rPr>
                <w:ins w:id="93" w:author="Denice Curtis" w:date="2016-09-09T22:47:00Z"/>
              </w:rPr>
            </w:pPr>
          </w:p>
          <w:p w:rsidR="00D15D43" w:rsidRDefault="00D15D43" w:rsidP="00D15D43">
            <w:pPr>
              <w:pStyle w:val="ListParagraph"/>
              <w:ind w:left="810"/>
              <w:rPr>
                <w:ins w:id="94" w:author="Denice Curtis" w:date="2016-09-09T22:47:00Z"/>
              </w:rPr>
            </w:pPr>
          </w:p>
          <w:p w:rsidR="00D15D43" w:rsidRDefault="00D15D43" w:rsidP="00D15D43">
            <w:pPr>
              <w:pStyle w:val="ListParagraph"/>
              <w:ind w:left="810"/>
              <w:rPr>
                <w:ins w:id="95" w:author="Denice Curtis" w:date="2016-09-09T22:47:00Z"/>
              </w:rPr>
            </w:pPr>
          </w:p>
          <w:tbl>
            <w:tblPr>
              <w:tblW w:w="6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5"/>
              <w:gridCol w:w="735"/>
              <w:gridCol w:w="1163"/>
              <w:gridCol w:w="1025"/>
              <w:gridCol w:w="1393"/>
              <w:gridCol w:w="1470"/>
            </w:tblGrid>
            <w:tr w:rsidR="00D15D43" w:rsidTr="00D15D43">
              <w:trPr>
                <w:cantSplit/>
                <w:ins w:id="96" w:author="Denice Curtis" w:date="2016-09-09T22:47:00Z"/>
              </w:trPr>
              <w:tc>
                <w:tcPr>
                  <w:tcW w:w="6513" w:type="dxa"/>
                  <w:gridSpan w:val="6"/>
                  <w:tcBorders>
                    <w:top w:val="nil"/>
                    <w:left w:val="nil"/>
                    <w:bottom w:val="nil"/>
                    <w:right w:val="nil"/>
                  </w:tcBorders>
                  <w:shd w:val="clear" w:color="auto" w:fill="FFFFFF"/>
                  <w:vAlign w:val="center"/>
                  <w:hideMark/>
                </w:tcPr>
                <w:p w:rsidR="00D15D43" w:rsidRDefault="00D15D43">
                  <w:pPr>
                    <w:autoSpaceDE w:val="0"/>
                    <w:autoSpaceDN w:val="0"/>
                    <w:adjustRightInd w:val="0"/>
                    <w:spacing w:line="320" w:lineRule="atLeast"/>
                    <w:ind w:left="60" w:right="60"/>
                    <w:jc w:val="center"/>
                    <w:rPr>
                      <w:ins w:id="97" w:author="Denice Curtis" w:date="2016-09-09T22:47:00Z"/>
                      <w:rFonts w:ascii="Arial" w:hAnsi="Arial" w:cs="Arial"/>
                      <w:color w:val="000000"/>
                      <w:sz w:val="18"/>
                      <w:szCs w:val="18"/>
                    </w:rPr>
                  </w:pPr>
                  <w:ins w:id="98" w:author="Denice Curtis" w:date="2016-09-09T22:47:00Z">
                    <w:r>
                      <w:rPr>
                        <w:rFonts w:ascii="Arial" w:hAnsi="Arial" w:cs="Arial"/>
                        <w:b/>
                        <w:bCs/>
                        <w:color w:val="000000"/>
                        <w:sz w:val="18"/>
                        <w:szCs w:val="18"/>
                      </w:rPr>
                      <w:t>NEW CODE</w:t>
                    </w:r>
                  </w:ins>
                </w:p>
              </w:tc>
            </w:tr>
            <w:tr w:rsidR="00D15D43" w:rsidTr="00D15D43">
              <w:trPr>
                <w:cantSplit/>
                <w:ins w:id="99" w:author="Denice Curtis" w:date="2016-09-09T22:47:00Z"/>
              </w:trPr>
              <w:tc>
                <w:tcPr>
                  <w:tcW w:w="1468" w:type="dxa"/>
                  <w:gridSpan w:val="2"/>
                  <w:tcBorders>
                    <w:top w:val="single" w:sz="18" w:space="0" w:color="000000"/>
                    <w:left w:val="single" w:sz="18" w:space="0" w:color="000000"/>
                    <w:bottom w:val="single" w:sz="18" w:space="0" w:color="000000"/>
                    <w:right w:val="nil"/>
                  </w:tcBorders>
                  <w:shd w:val="clear" w:color="auto" w:fill="FFFFFF"/>
                  <w:vAlign w:val="bottom"/>
                </w:tcPr>
                <w:p w:rsidR="00D15D43" w:rsidRDefault="00D15D43">
                  <w:pPr>
                    <w:autoSpaceDE w:val="0"/>
                    <w:autoSpaceDN w:val="0"/>
                    <w:adjustRightInd w:val="0"/>
                    <w:spacing w:line="276" w:lineRule="auto"/>
                    <w:rPr>
                      <w:ins w:id="100" w:author="Denice Curtis" w:date="2016-09-09T22:47:00Z"/>
                      <w:rFonts w:ascii="Times New Roman" w:hAnsi="Times New Roman" w:cs="Times New Roman"/>
                      <w:sz w:val="24"/>
                      <w:szCs w:val="24"/>
                    </w:rPr>
                  </w:pPr>
                </w:p>
              </w:tc>
              <w:tc>
                <w:tcPr>
                  <w:tcW w:w="1162"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101" w:author="Denice Curtis" w:date="2016-09-09T22:47:00Z"/>
                      <w:rFonts w:ascii="Arial" w:hAnsi="Arial" w:cs="Arial"/>
                      <w:color w:val="000000"/>
                      <w:sz w:val="18"/>
                      <w:szCs w:val="18"/>
                    </w:rPr>
                  </w:pPr>
                  <w:ins w:id="102" w:author="Denice Curtis" w:date="2016-09-09T22:47:00Z">
                    <w:r>
                      <w:rPr>
                        <w:rFonts w:ascii="Arial" w:hAnsi="Arial" w:cs="Arial"/>
                        <w:color w:val="000000"/>
                        <w:sz w:val="18"/>
                        <w:szCs w:val="18"/>
                      </w:rPr>
                      <w:t>Frequency</w:t>
                    </w:r>
                  </w:ins>
                </w:p>
              </w:tc>
              <w:tc>
                <w:tcPr>
                  <w:tcW w:w="1024"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103" w:author="Denice Curtis" w:date="2016-09-09T22:47:00Z"/>
                      <w:rFonts w:ascii="Arial" w:hAnsi="Arial" w:cs="Arial"/>
                      <w:color w:val="000000"/>
                      <w:sz w:val="18"/>
                      <w:szCs w:val="18"/>
                    </w:rPr>
                  </w:pPr>
                  <w:ins w:id="104" w:author="Denice Curtis" w:date="2016-09-09T22:47:00Z">
                    <w:r>
                      <w:rPr>
                        <w:rFonts w:ascii="Arial" w:hAnsi="Arial" w:cs="Arial"/>
                        <w:color w:val="000000"/>
                        <w:sz w:val="18"/>
                        <w:szCs w:val="18"/>
                      </w:rPr>
                      <w:t>Percent</w:t>
                    </w:r>
                  </w:ins>
                </w:p>
              </w:tc>
              <w:tc>
                <w:tcPr>
                  <w:tcW w:w="1391"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105" w:author="Denice Curtis" w:date="2016-09-09T22:47:00Z"/>
                      <w:rFonts w:ascii="Arial" w:hAnsi="Arial" w:cs="Arial"/>
                      <w:color w:val="000000"/>
                      <w:sz w:val="18"/>
                      <w:szCs w:val="18"/>
                    </w:rPr>
                  </w:pPr>
                  <w:ins w:id="106" w:author="Denice Curtis" w:date="2016-09-09T22:47:00Z">
                    <w:r>
                      <w:rPr>
                        <w:rFonts w:ascii="Arial" w:hAnsi="Arial" w:cs="Arial"/>
                        <w:color w:val="000000"/>
                        <w:sz w:val="18"/>
                        <w:szCs w:val="18"/>
                      </w:rPr>
                      <w:t>Valid Percent</w:t>
                    </w:r>
                  </w:ins>
                </w:p>
              </w:tc>
              <w:tc>
                <w:tcPr>
                  <w:tcW w:w="1468"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107" w:author="Denice Curtis" w:date="2016-09-09T22:47:00Z"/>
                      <w:rFonts w:ascii="Arial" w:hAnsi="Arial" w:cs="Arial"/>
                      <w:color w:val="000000"/>
                      <w:sz w:val="18"/>
                      <w:szCs w:val="18"/>
                    </w:rPr>
                  </w:pPr>
                  <w:ins w:id="108" w:author="Denice Curtis" w:date="2016-09-09T22:47:00Z">
                    <w:r>
                      <w:rPr>
                        <w:rFonts w:ascii="Arial" w:hAnsi="Arial" w:cs="Arial"/>
                        <w:color w:val="000000"/>
                        <w:sz w:val="18"/>
                        <w:szCs w:val="18"/>
                      </w:rPr>
                      <w:t>Cumulative Percent</w:t>
                    </w:r>
                  </w:ins>
                </w:p>
              </w:tc>
            </w:tr>
            <w:tr w:rsidR="00D15D43" w:rsidTr="00D15D43">
              <w:trPr>
                <w:cantSplit/>
                <w:ins w:id="109" w:author="Denice Curtis" w:date="2016-09-09T22:47:00Z"/>
              </w:trPr>
              <w:tc>
                <w:tcPr>
                  <w:tcW w:w="734" w:type="dxa"/>
                  <w:vMerge w:val="restart"/>
                  <w:tcBorders>
                    <w:top w:val="single" w:sz="18" w:space="0" w:color="000000"/>
                    <w:left w:val="single" w:sz="18" w:space="0" w:color="000000"/>
                    <w:bottom w:val="single" w:sz="18" w:space="0" w:color="000000"/>
                    <w:right w:val="nil"/>
                  </w:tcBorders>
                  <w:shd w:val="clear" w:color="auto" w:fill="FFFFFF"/>
                  <w:hideMark/>
                </w:tcPr>
                <w:p w:rsidR="00D15D43" w:rsidRDefault="00D15D43">
                  <w:pPr>
                    <w:autoSpaceDE w:val="0"/>
                    <w:autoSpaceDN w:val="0"/>
                    <w:adjustRightInd w:val="0"/>
                    <w:spacing w:line="320" w:lineRule="atLeast"/>
                    <w:ind w:left="60" w:right="60"/>
                    <w:rPr>
                      <w:ins w:id="110" w:author="Denice Curtis" w:date="2016-09-09T22:47:00Z"/>
                      <w:rFonts w:ascii="Arial" w:hAnsi="Arial" w:cs="Arial"/>
                      <w:color w:val="000000"/>
                      <w:sz w:val="18"/>
                      <w:szCs w:val="18"/>
                    </w:rPr>
                  </w:pPr>
                  <w:ins w:id="111" w:author="Denice Curtis" w:date="2016-09-09T22:47:00Z">
                    <w:r>
                      <w:rPr>
                        <w:rFonts w:ascii="Arial" w:hAnsi="Arial" w:cs="Arial"/>
                        <w:color w:val="000000"/>
                        <w:sz w:val="18"/>
                        <w:szCs w:val="18"/>
                      </w:rPr>
                      <w:t>Valid</w:t>
                    </w:r>
                  </w:ins>
                </w:p>
              </w:tc>
              <w:tc>
                <w:tcPr>
                  <w:tcW w:w="734" w:type="dxa"/>
                  <w:tcBorders>
                    <w:top w:val="single" w:sz="18" w:space="0" w:color="000000"/>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rPr>
                      <w:ins w:id="112" w:author="Denice Curtis" w:date="2016-09-09T22:47:00Z"/>
                      <w:rFonts w:ascii="Arial" w:hAnsi="Arial" w:cs="Arial"/>
                      <w:color w:val="000000"/>
                      <w:sz w:val="18"/>
                      <w:szCs w:val="18"/>
                    </w:rPr>
                  </w:pPr>
                  <w:ins w:id="113" w:author="Denice Curtis" w:date="2016-09-09T22:47:00Z">
                    <w:r>
                      <w:rPr>
                        <w:rFonts w:ascii="Arial" w:hAnsi="Arial" w:cs="Arial"/>
                        <w:color w:val="000000"/>
                        <w:sz w:val="18"/>
                        <w:szCs w:val="18"/>
                      </w:rPr>
                      <w:t>1.00</w:t>
                    </w:r>
                  </w:ins>
                </w:p>
              </w:tc>
              <w:tc>
                <w:tcPr>
                  <w:tcW w:w="1162" w:type="dxa"/>
                  <w:tcBorders>
                    <w:top w:val="single" w:sz="18" w:space="0" w:color="000000"/>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14" w:author="Denice Curtis" w:date="2016-09-09T22:47:00Z"/>
                      <w:rFonts w:ascii="Arial" w:hAnsi="Arial" w:cs="Arial"/>
                      <w:color w:val="000000"/>
                      <w:sz w:val="18"/>
                      <w:szCs w:val="18"/>
                    </w:rPr>
                  </w:pPr>
                  <w:ins w:id="115" w:author="Denice Curtis" w:date="2016-09-09T22:47:00Z">
                    <w:r>
                      <w:rPr>
                        <w:rFonts w:ascii="Arial" w:hAnsi="Arial" w:cs="Arial"/>
                        <w:color w:val="000000"/>
                        <w:sz w:val="18"/>
                        <w:szCs w:val="18"/>
                      </w:rPr>
                      <w:t>1</w:t>
                    </w:r>
                  </w:ins>
                </w:p>
              </w:tc>
              <w:tc>
                <w:tcPr>
                  <w:tcW w:w="1024"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16" w:author="Denice Curtis" w:date="2016-09-09T22:47:00Z"/>
                      <w:rFonts w:ascii="Arial" w:hAnsi="Arial" w:cs="Arial"/>
                      <w:color w:val="000000"/>
                      <w:sz w:val="18"/>
                      <w:szCs w:val="18"/>
                    </w:rPr>
                  </w:pPr>
                  <w:ins w:id="117" w:author="Denice Curtis" w:date="2016-09-09T22:47:00Z">
                    <w:r>
                      <w:rPr>
                        <w:rFonts w:ascii="Arial" w:hAnsi="Arial" w:cs="Arial"/>
                        <w:color w:val="000000"/>
                        <w:sz w:val="18"/>
                        <w:szCs w:val="18"/>
                      </w:rPr>
                      <w:t>20.0</w:t>
                    </w:r>
                  </w:ins>
                </w:p>
              </w:tc>
              <w:tc>
                <w:tcPr>
                  <w:tcW w:w="1391"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18" w:author="Denice Curtis" w:date="2016-09-09T22:47:00Z"/>
                      <w:rFonts w:ascii="Arial" w:hAnsi="Arial" w:cs="Arial"/>
                      <w:color w:val="000000"/>
                      <w:sz w:val="18"/>
                      <w:szCs w:val="18"/>
                    </w:rPr>
                  </w:pPr>
                  <w:ins w:id="119" w:author="Denice Curtis" w:date="2016-09-09T22:47:00Z">
                    <w:r>
                      <w:rPr>
                        <w:rFonts w:ascii="Arial" w:hAnsi="Arial" w:cs="Arial"/>
                        <w:color w:val="000000"/>
                        <w:sz w:val="18"/>
                        <w:szCs w:val="18"/>
                      </w:rPr>
                      <w:t>20.0</w:t>
                    </w:r>
                  </w:ins>
                </w:p>
              </w:tc>
              <w:tc>
                <w:tcPr>
                  <w:tcW w:w="1468" w:type="dxa"/>
                  <w:tcBorders>
                    <w:top w:val="single" w:sz="18" w:space="0" w:color="000000"/>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20" w:author="Denice Curtis" w:date="2016-09-09T22:47:00Z"/>
                      <w:rFonts w:ascii="Arial" w:hAnsi="Arial" w:cs="Arial"/>
                      <w:color w:val="000000"/>
                      <w:sz w:val="18"/>
                      <w:szCs w:val="18"/>
                    </w:rPr>
                  </w:pPr>
                  <w:ins w:id="121" w:author="Denice Curtis" w:date="2016-09-09T22:47:00Z">
                    <w:r>
                      <w:rPr>
                        <w:rFonts w:ascii="Arial" w:hAnsi="Arial" w:cs="Arial"/>
                        <w:color w:val="000000"/>
                        <w:sz w:val="18"/>
                        <w:szCs w:val="18"/>
                      </w:rPr>
                      <w:t>20.0</w:t>
                    </w:r>
                  </w:ins>
                </w:p>
              </w:tc>
            </w:tr>
            <w:tr w:rsidR="00D15D43" w:rsidTr="00D15D43">
              <w:trPr>
                <w:cantSplit/>
                <w:ins w:id="122"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123" w:author="Denice Curtis" w:date="2016-09-09T22:47:00Z"/>
                      <w:rFonts w:ascii="Arial" w:hAnsi="Arial" w:cs="Arial"/>
                      <w:color w:val="000000"/>
                      <w:sz w:val="18"/>
                      <w:szCs w:val="18"/>
                    </w:rPr>
                  </w:pPr>
                </w:p>
              </w:tc>
              <w:tc>
                <w:tcPr>
                  <w:tcW w:w="734"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rPr>
                      <w:ins w:id="124" w:author="Denice Curtis" w:date="2016-09-09T22:47:00Z"/>
                      <w:rFonts w:ascii="Arial" w:hAnsi="Arial" w:cs="Arial"/>
                      <w:color w:val="000000"/>
                      <w:sz w:val="18"/>
                      <w:szCs w:val="18"/>
                    </w:rPr>
                  </w:pPr>
                  <w:ins w:id="125" w:author="Denice Curtis" w:date="2016-09-09T22:47:00Z">
                    <w:r>
                      <w:rPr>
                        <w:rFonts w:ascii="Arial" w:hAnsi="Arial" w:cs="Arial"/>
                        <w:color w:val="000000"/>
                        <w:sz w:val="18"/>
                        <w:szCs w:val="18"/>
                      </w:rPr>
                      <w:t>2.00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26" w:author="Denice Curtis" w:date="2016-09-09T22:47:00Z"/>
                      <w:rFonts w:ascii="Arial" w:hAnsi="Arial" w:cs="Arial"/>
                      <w:color w:val="000000"/>
                      <w:sz w:val="18"/>
                      <w:szCs w:val="18"/>
                    </w:rPr>
                  </w:pPr>
                  <w:ins w:id="127"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28" w:author="Denice Curtis" w:date="2016-09-09T22:47:00Z"/>
                      <w:rFonts w:ascii="Arial" w:hAnsi="Arial" w:cs="Arial"/>
                      <w:color w:val="000000"/>
                      <w:sz w:val="18"/>
                      <w:szCs w:val="18"/>
                    </w:rPr>
                  </w:pPr>
                  <w:ins w:id="129" w:author="Denice Curtis" w:date="2016-09-09T22:47:00Z">
                    <w:r>
                      <w:rPr>
                        <w:rFonts w:ascii="Arial" w:hAnsi="Arial" w:cs="Arial"/>
                        <w:color w:val="000000"/>
                        <w:sz w:val="18"/>
                        <w:szCs w:val="18"/>
                      </w:rPr>
                      <w:t>20.0</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30" w:author="Denice Curtis" w:date="2016-09-09T22:47:00Z"/>
                      <w:rFonts w:ascii="Arial" w:hAnsi="Arial" w:cs="Arial"/>
                      <w:color w:val="000000"/>
                      <w:sz w:val="18"/>
                      <w:szCs w:val="18"/>
                    </w:rPr>
                  </w:pPr>
                  <w:ins w:id="131"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32" w:author="Denice Curtis" w:date="2016-09-09T22:47:00Z"/>
                      <w:rFonts w:ascii="Arial" w:hAnsi="Arial" w:cs="Arial"/>
                      <w:color w:val="000000"/>
                      <w:sz w:val="18"/>
                      <w:szCs w:val="18"/>
                    </w:rPr>
                  </w:pPr>
                  <w:ins w:id="133" w:author="Denice Curtis" w:date="2016-09-09T22:47:00Z">
                    <w:r>
                      <w:rPr>
                        <w:rFonts w:ascii="Arial" w:hAnsi="Arial" w:cs="Arial"/>
                        <w:color w:val="000000"/>
                        <w:sz w:val="18"/>
                        <w:szCs w:val="18"/>
                      </w:rPr>
                      <w:t>40.0</w:t>
                    </w:r>
                  </w:ins>
                </w:p>
              </w:tc>
            </w:tr>
            <w:tr w:rsidR="00D15D43" w:rsidTr="00D15D43">
              <w:trPr>
                <w:cantSplit/>
                <w:ins w:id="134"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135" w:author="Denice Curtis" w:date="2016-09-09T22:47:00Z"/>
                      <w:rFonts w:ascii="Arial" w:hAnsi="Arial" w:cs="Arial"/>
                      <w:color w:val="000000"/>
                      <w:sz w:val="18"/>
                      <w:szCs w:val="18"/>
                    </w:rPr>
                  </w:pPr>
                </w:p>
              </w:tc>
              <w:tc>
                <w:tcPr>
                  <w:tcW w:w="734"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rPr>
                      <w:ins w:id="136" w:author="Denice Curtis" w:date="2016-09-09T22:47:00Z"/>
                      <w:rFonts w:ascii="Arial" w:hAnsi="Arial" w:cs="Arial"/>
                      <w:color w:val="000000"/>
                      <w:sz w:val="18"/>
                      <w:szCs w:val="18"/>
                    </w:rPr>
                  </w:pPr>
                  <w:ins w:id="137" w:author="Denice Curtis" w:date="2016-09-09T22:47:00Z">
                    <w:r>
                      <w:rPr>
                        <w:rFonts w:ascii="Arial" w:hAnsi="Arial" w:cs="Arial"/>
                        <w:color w:val="000000"/>
                        <w:sz w:val="18"/>
                        <w:szCs w:val="18"/>
                      </w:rPr>
                      <w:t>3.00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38" w:author="Denice Curtis" w:date="2016-09-09T22:47:00Z"/>
                      <w:rFonts w:ascii="Arial" w:hAnsi="Arial" w:cs="Arial"/>
                      <w:color w:val="000000"/>
                      <w:sz w:val="18"/>
                      <w:szCs w:val="18"/>
                    </w:rPr>
                  </w:pPr>
                  <w:ins w:id="139"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40" w:author="Denice Curtis" w:date="2016-09-09T22:47:00Z"/>
                      <w:rFonts w:ascii="Arial" w:hAnsi="Arial" w:cs="Arial"/>
                      <w:color w:val="000000"/>
                      <w:sz w:val="18"/>
                      <w:szCs w:val="18"/>
                    </w:rPr>
                  </w:pPr>
                  <w:ins w:id="141" w:author="Denice Curtis" w:date="2016-09-09T22:47:00Z">
                    <w:r>
                      <w:rPr>
                        <w:rFonts w:ascii="Arial" w:hAnsi="Arial" w:cs="Arial"/>
                        <w:color w:val="000000"/>
                        <w:sz w:val="18"/>
                        <w:szCs w:val="18"/>
                      </w:rPr>
                      <w:t>20.0</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42" w:author="Denice Curtis" w:date="2016-09-09T22:47:00Z"/>
                      <w:rFonts w:ascii="Arial" w:hAnsi="Arial" w:cs="Arial"/>
                      <w:color w:val="000000"/>
                      <w:sz w:val="18"/>
                      <w:szCs w:val="18"/>
                    </w:rPr>
                  </w:pPr>
                  <w:ins w:id="143"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44" w:author="Denice Curtis" w:date="2016-09-09T22:47:00Z"/>
                      <w:rFonts w:ascii="Arial" w:hAnsi="Arial" w:cs="Arial"/>
                      <w:color w:val="000000"/>
                      <w:sz w:val="18"/>
                      <w:szCs w:val="18"/>
                    </w:rPr>
                  </w:pPr>
                  <w:ins w:id="145" w:author="Denice Curtis" w:date="2016-09-09T22:47:00Z">
                    <w:r>
                      <w:rPr>
                        <w:rFonts w:ascii="Arial" w:hAnsi="Arial" w:cs="Arial"/>
                        <w:color w:val="000000"/>
                        <w:sz w:val="18"/>
                        <w:szCs w:val="18"/>
                      </w:rPr>
                      <w:t>60.0</w:t>
                    </w:r>
                  </w:ins>
                </w:p>
              </w:tc>
            </w:tr>
            <w:tr w:rsidR="00D15D43" w:rsidTr="00D15D43">
              <w:trPr>
                <w:cantSplit/>
                <w:ins w:id="146"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147" w:author="Denice Curtis" w:date="2016-09-09T22:47:00Z"/>
                      <w:rFonts w:ascii="Arial" w:hAnsi="Arial" w:cs="Arial"/>
                      <w:color w:val="000000"/>
                      <w:sz w:val="18"/>
                      <w:szCs w:val="18"/>
                    </w:rPr>
                  </w:pPr>
                </w:p>
              </w:tc>
              <w:tc>
                <w:tcPr>
                  <w:tcW w:w="734"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rPr>
                      <w:ins w:id="148" w:author="Denice Curtis" w:date="2016-09-09T22:47:00Z"/>
                      <w:rFonts w:ascii="Arial" w:hAnsi="Arial" w:cs="Arial"/>
                      <w:color w:val="000000"/>
                      <w:sz w:val="18"/>
                      <w:szCs w:val="18"/>
                    </w:rPr>
                  </w:pPr>
                  <w:ins w:id="149" w:author="Denice Curtis" w:date="2016-09-09T22:47:00Z">
                    <w:r>
                      <w:rPr>
                        <w:rFonts w:ascii="Arial" w:hAnsi="Arial" w:cs="Arial"/>
                        <w:color w:val="000000"/>
                        <w:sz w:val="18"/>
                        <w:szCs w:val="18"/>
                      </w:rPr>
                      <w:t>4.00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50" w:author="Denice Curtis" w:date="2016-09-09T22:47:00Z"/>
                      <w:rFonts w:ascii="Arial" w:hAnsi="Arial" w:cs="Arial"/>
                      <w:color w:val="000000"/>
                      <w:sz w:val="18"/>
                      <w:szCs w:val="18"/>
                    </w:rPr>
                  </w:pPr>
                  <w:ins w:id="151"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52" w:author="Denice Curtis" w:date="2016-09-09T22:47:00Z"/>
                      <w:rFonts w:ascii="Arial" w:hAnsi="Arial" w:cs="Arial"/>
                      <w:color w:val="000000"/>
                      <w:sz w:val="18"/>
                      <w:szCs w:val="18"/>
                    </w:rPr>
                  </w:pPr>
                  <w:ins w:id="153" w:author="Denice Curtis" w:date="2016-09-09T22:47:00Z">
                    <w:r>
                      <w:rPr>
                        <w:rFonts w:ascii="Arial" w:hAnsi="Arial" w:cs="Arial"/>
                        <w:color w:val="000000"/>
                        <w:sz w:val="18"/>
                        <w:szCs w:val="18"/>
                      </w:rPr>
                      <w:t>20.0</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54" w:author="Denice Curtis" w:date="2016-09-09T22:47:00Z"/>
                      <w:rFonts w:ascii="Arial" w:hAnsi="Arial" w:cs="Arial"/>
                      <w:color w:val="000000"/>
                      <w:sz w:val="18"/>
                      <w:szCs w:val="18"/>
                    </w:rPr>
                  </w:pPr>
                  <w:ins w:id="155"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56" w:author="Denice Curtis" w:date="2016-09-09T22:47:00Z"/>
                      <w:rFonts w:ascii="Arial" w:hAnsi="Arial" w:cs="Arial"/>
                      <w:color w:val="000000"/>
                      <w:sz w:val="18"/>
                      <w:szCs w:val="18"/>
                    </w:rPr>
                  </w:pPr>
                  <w:ins w:id="157" w:author="Denice Curtis" w:date="2016-09-09T22:47:00Z">
                    <w:r>
                      <w:rPr>
                        <w:rFonts w:ascii="Arial" w:hAnsi="Arial" w:cs="Arial"/>
                        <w:color w:val="000000"/>
                        <w:sz w:val="18"/>
                        <w:szCs w:val="18"/>
                      </w:rPr>
                      <w:t>80.0</w:t>
                    </w:r>
                  </w:ins>
                </w:p>
              </w:tc>
            </w:tr>
            <w:tr w:rsidR="00D15D43" w:rsidTr="00D15D43">
              <w:trPr>
                <w:cantSplit/>
                <w:ins w:id="158"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159" w:author="Denice Curtis" w:date="2016-09-09T22:47:00Z"/>
                      <w:rFonts w:ascii="Arial" w:hAnsi="Arial" w:cs="Arial"/>
                      <w:color w:val="000000"/>
                      <w:sz w:val="18"/>
                      <w:szCs w:val="18"/>
                    </w:rPr>
                  </w:pPr>
                </w:p>
              </w:tc>
              <w:tc>
                <w:tcPr>
                  <w:tcW w:w="734"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rPr>
                      <w:ins w:id="160" w:author="Denice Curtis" w:date="2016-09-09T22:47:00Z"/>
                      <w:rFonts w:ascii="Arial" w:hAnsi="Arial" w:cs="Arial"/>
                      <w:color w:val="000000"/>
                      <w:sz w:val="18"/>
                      <w:szCs w:val="18"/>
                    </w:rPr>
                  </w:pPr>
                  <w:ins w:id="161" w:author="Denice Curtis" w:date="2016-09-09T22:47:00Z">
                    <w:r>
                      <w:rPr>
                        <w:rFonts w:ascii="Arial" w:hAnsi="Arial" w:cs="Arial"/>
                        <w:color w:val="000000"/>
                        <w:sz w:val="18"/>
                        <w:szCs w:val="18"/>
                      </w:rPr>
                      <w:t>5.00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62" w:author="Denice Curtis" w:date="2016-09-09T22:47:00Z"/>
                      <w:rFonts w:ascii="Arial" w:hAnsi="Arial" w:cs="Arial"/>
                      <w:color w:val="000000"/>
                      <w:sz w:val="18"/>
                      <w:szCs w:val="18"/>
                    </w:rPr>
                  </w:pPr>
                  <w:ins w:id="163"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64" w:author="Denice Curtis" w:date="2016-09-09T22:47:00Z"/>
                      <w:rFonts w:ascii="Arial" w:hAnsi="Arial" w:cs="Arial"/>
                      <w:color w:val="000000"/>
                      <w:sz w:val="18"/>
                      <w:szCs w:val="18"/>
                    </w:rPr>
                  </w:pPr>
                  <w:ins w:id="165" w:author="Denice Curtis" w:date="2016-09-09T22:47:00Z">
                    <w:r>
                      <w:rPr>
                        <w:rFonts w:ascii="Arial" w:hAnsi="Arial" w:cs="Arial"/>
                        <w:color w:val="000000"/>
                        <w:sz w:val="18"/>
                        <w:szCs w:val="18"/>
                      </w:rPr>
                      <w:t>20.0</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66" w:author="Denice Curtis" w:date="2016-09-09T22:47:00Z"/>
                      <w:rFonts w:ascii="Arial" w:hAnsi="Arial" w:cs="Arial"/>
                      <w:color w:val="000000"/>
                      <w:sz w:val="18"/>
                      <w:szCs w:val="18"/>
                    </w:rPr>
                  </w:pPr>
                  <w:ins w:id="167"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68" w:author="Denice Curtis" w:date="2016-09-09T22:47:00Z"/>
                      <w:rFonts w:ascii="Arial" w:hAnsi="Arial" w:cs="Arial"/>
                      <w:color w:val="000000"/>
                      <w:sz w:val="18"/>
                      <w:szCs w:val="18"/>
                    </w:rPr>
                  </w:pPr>
                  <w:ins w:id="169" w:author="Denice Curtis" w:date="2016-09-09T22:47:00Z">
                    <w:r>
                      <w:rPr>
                        <w:rFonts w:ascii="Arial" w:hAnsi="Arial" w:cs="Arial"/>
                        <w:color w:val="000000"/>
                        <w:sz w:val="18"/>
                        <w:szCs w:val="18"/>
                      </w:rPr>
                      <w:t>100.0</w:t>
                    </w:r>
                  </w:ins>
                </w:p>
              </w:tc>
            </w:tr>
            <w:tr w:rsidR="00D15D43" w:rsidTr="00D15D43">
              <w:trPr>
                <w:cantSplit/>
                <w:ins w:id="170"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171" w:author="Denice Curtis" w:date="2016-09-09T22:47:00Z"/>
                      <w:rFonts w:ascii="Arial" w:hAnsi="Arial" w:cs="Arial"/>
                      <w:color w:val="000000"/>
                      <w:sz w:val="18"/>
                      <w:szCs w:val="18"/>
                    </w:rPr>
                  </w:pPr>
                </w:p>
              </w:tc>
              <w:tc>
                <w:tcPr>
                  <w:tcW w:w="734" w:type="dxa"/>
                  <w:tcBorders>
                    <w:top w:val="nil"/>
                    <w:left w:val="nil"/>
                    <w:bottom w:val="single" w:sz="18" w:space="0" w:color="000000"/>
                    <w:right w:val="single" w:sz="18" w:space="0" w:color="000000"/>
                  </w:tcBorders>
                  <w:shd w:val="clear" w:color="auto" w:fill="FFFFFF"/>
                  <w:hideMark/>
                </w:tcPr>
                <w:p w:rsidR="00D15D43" w:rsidRDefault="00D15D43">
                  <w:pPr>
                    <w:autoSpaceDE w:val="0"/>
                    <w:autoSpaceDN w:val="0"/>
                    <w:adjustRightInd w:val="0"/>
                    <w:spacing w:line="320" w:lineRule="atLeast"/>
                    <w:ind w:left="60" w:right="60"/>
                    <w:rPr>
                      <w:ins w:id="172" w:author="Denice Curtis" w:date="2016-09-09T22:47:00Z"/>
                      <w:rFonts w:ascii="Arial" w:hAnsi="Arial" w:cs="Arial"/>
                      <w:color w:val="000000"/>
                      <w:sz w:val="18"/>
                      <w:szCs w:val="18"/>
                    </w:rPr>
                  </w:pPr>
                  <w:ins w:id="173" w:author="Denice Curtis" w:date="2016-09-09T22:47:00Z">
                    <w:r>
                      <w:rPr>
                        <w:rFonts w:ascii="Arial" w:hAnsi="Arial" w:cs="Arial"/>
                        <w:color w:val="000000"/>
                        <w:sz w:val="18"/>
                        <w:szCs w:val="18"/>
                      </w:rPr>
                      <w:t>Total</w:t>
                    </w:r>
                  </w:ins>
                </w:p>
              </w:tc>
              <w:tc>
                <w:tcPr>
                  <w:tcW w:w="1162" w:type="dxa"/>
                  <w:tcBorders>
                    <w:top w:val="nil"/>
                    <w:left w:val="single" w:sz="1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74" w:author="Denice Curtis" w:date="2016-09-09T22:47:00Z"/>
                      <w:rFonts w:ascii="Arial" w:hAnsi="Arial" w:cs="Arial"/>
                      <w:color w:val="000000"/>
                      <w:sz w:val="18"/>
                      <w:szCs w:val="18"/>
                    </w:rPr>
                  </w:pPr>
                  <w:ins w:id="175" w:author="Denice Curtis" w:date="2016-09-09T22:47:00Z">
                    <w:r>
                      <w:rPr>
                        <w:rFonts w:ascii="Arial" w:hAnsi="Arial" w:cs="Arial"/>
                        <w:color w:val="000000"/>
                        <w:sz w:val="18"/>
                        <w:szCs w:val="18"/>
                      </w:rPr>
                      <w:t>5</w:t>
                    </w:r>
                  </w:ins>
                </w:p>
              </w:tc>
              <w:tc>
                <w:tcPr>
                  <w:tcW w:w="1024" w:type="dxa"/>
                  <w:tcBorders>
                    <w:top w:val="nil"/>
                    <w:left w:val="single" w:sz="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76" w:author="Denice Curtis" w:date="2016-09-09T22:47:00Z"/>
                      <w:rFonts w:ascii="Arial" w:hAnsi="Arial" w:cs="Arial"/>
                      <w:color w:val="000000"/>
                      <w:sz w:val="18"/>
                      <w:szCs w:val="18"/>
                    </w:rPr>
                  </w:pPr>
                  <w:ins w:id="177" w:author="Denice Curtis" w:date="2016-09-09T22:47:00Z">
                    <w:r>
                      <w:rPr>
                        <w:rFonts w:ascii="Arial" w:hAnsi="Arial" w:cs="Arial"/>
                        <w:color w:val="000000"/>
                        <w:sz w:val="18"/>
                        <w:szCs w:val="18"/>
                      </w:rPr>
                      <w:t>100.0</w:t>
                    </w:r>
                  </w:ins>
                </w:p>
              </w:tc>
              <w:tc>
                <w:tcPr>
                  <w:tcW w:w="1391" w:type="dxa"/>
                  <w:tcBorders>
                    <w:top w:val="nil"/>
                    <w:left w:val="single" w:sz="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178" w:author="Denice Curtis" w:date="2016-09-09T22:47:00Z"/>
                      <w:rFonts w:ascii="Arial" w:hAnsi="Arial" w:cs="Arial"/>
                      <w:color w:val="000000"/>
                      <w:sz w:val="18"/>
                      <w:szCs w:val="18"/>
                    </w:rPr>
                  </w:pPr>
                  <w:ins w:id="179" w:author="Denice Curtis" w:date="2016-09-09T22:47:00Z">
                    <w:r>
                      <w:rPr>
                        <w:rFonts w:ascii="Arial" w:hAnsi="Arial" w:cs="Arial"/>
                        <w:color w:val="000000"/>
                        <w:sz w:val="18"/>
                        <w:szCs w:val="18"/>
                      </w:rPr>
                      <w:t>100.0</w:t>
                    </w:r>
                  </w:ins>
                </w:p>
              </w:tc>
              <w:tc>
                <w:tcPr>
                  <w:tcW w:w="1468" w:type="dxa"/>
                  <w:tcBorders>
                    <w:top w:val="nil"/>
                    <w:left w:val="single" w:sz="8" w:space="0" w:color="000000"/>
                    <w:bottom w:val="single" w:sz="18" w:space="0" w:color="000000"/>
                    <w:right w:val="single" w:sz="18" w:space="0" w:color="000000"/>
                  </w:tcBorders>
                  <w:shd w:val="clear" w:color="auto" w:fill="FFFFFF"/>
                  <w:vAlign w:val="center"/>
                </w:tcPr>
                <w:p w:rsidR="00D15D43" w:rsidRDefault="00D15D43">
                  <w:pPr>
                    <w:autoSpaceDE w:val="0"/>
                    <w:autoSpaceDN w:val="0"/>
                    <w:adjustRightInd w:val="0"/>
                    <w:spacing w:line="276" w:lineRule="auto"/>
                    <w:rPr>
                      <w:ins w:id="180" w:author="Denice Curtis" w:date="2016-09-09T22:47:00Z"/>
                      <w:rFonts w:ascii="Times New Roman" w:hAnsi="Times New Roman" w:cs="Times New Roman"/>
                      <w:sz w:val="24"/>
                      <w:szCs w:val="24"/>
                    </w:rPr>
                  </w:pPr>
                </w:p>
              </w:tc>
            </w:tr>
          </w:tbl>
          <w:p w:rsidR="00D15D43" w:rsidRDefault="00D15D43" w:rsidP="00D15D43">
            <w:pPr>
              <w:pStyle w:val="ListParagraph"/>
              <w:ind w:left="810"/>
              <w:rPr>
                <w:ins w:id="181" w:author="Denice Curtis" w:date="2016-09-09T22:47:00Z"/>
              </w:rPr>
            </w:pPr>
          </w:p>
          <w:p w:rsidR="00D15D43" w:rsidRDefault="00D15D43" w:rsidP="00D15D43">
            <w:pPr>
              <w:pStyle w:val="ListParagraph"/>
              <w:ind w:left="810"/>
              <w:rPr>
                <w:ins w:id="182" w:author="Denice Curtis" w:date="2016-09-09T22:47:00Z"/>
              </w:rPr>
            </w:pPr>
          </w:p>
          <w:p w:rsidR="00D15D43" w:rsidRDefault="00D15D43" w:rsidP="00D15D43">
            <w:pPr>
              <w:pStyle w:val="ListParagraph"/>
              <w:ind w:left="810"/>
              <w:rPr>
                <w:ins w:id="183" w:author="Denice Curtis" w:date="2016-09-09T22:47:00Z"/>
              </w:rPr>
            </w:pPr>
          </w:p>
          <w:p w:rsidR="00D15D43" w:rsidRDefault="00D15D43" w:rsidP="00D15D43">
            <w:pPr>
              <w:pStyle w:val="ListParagraph"/>
              <w:ind w:left="810"/>
              <w:rPr>
                <w:ins w:id="184" w:author="Denice Curtis" w:date="2016-09-09T22:47:00Z"/>
              </w:rPr>
            </w:pPr>
            <w:ins w:id="185" w:author="Denice Curtis" w:date="2016-09-09T22:47:00Z">
              <w:r>
                <w:t>c) Run frequencies of the new created variable. Copy it from the output (i.e. copy special in a jpg format) and paste it into this document. See example below:</w:t>
              </w:r>
            </w:ins>
          </w:p>
          <w:p w:rsidR="00D15D43" w:rsidRDefault="00D15D43" w:rsidP="00D15D43">
            <w:pPr>
              <w:autoSpaceDE w:val="0"/>
              <w:autoSpaceDN w:val="0"/>
              <w:adjustRightInd w:val="0"/>
              <w:jc w:val="left"/>
              <w:rPr>
                <w:ins w:id="186" w:author="Denice Curtis" w:date="2016-09-09T22:47:00Z"/>
                <w:rFonts w:ascii="Times New Roman" w:hAnsi="Times New Roman" w:cs="Times New Roman"/>
                <w:sz w:val="24"/>
                <w:szCs w:val="24"/>
              </w:rPr>
            </w:pPr>
          </w:p>
          <w:tbl>
            <w:tblPr>
              <w:tblW w:w="6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915"/>
            </w:tblGrid>
            <w:tr w:rsidR="00D15D43" w:rsidTr="00D15D43">
              <w:trPr>
                <w:cantSplit/>
                <w:ins w:id="187" w:author="Denice Curtis" w:date="2016-09-09T22:47:00Z"/>
              </w:trPr>
              <w:tc>
                <w:tcPr>
                  <w:tcW w:w="6914" w:type="dxa"/>
                  <w:tcBorders>
                    <w:top w:val="nil"/>
                    <w:left w:val="nil"/>
                    <w:bottom w:val="nil"/>
                    <w:right w:val="nil"/>
                  </w:tcBorders>
                  <w:shd w:val="clear" w:color="auto" w:fill="FFFFFF"/>
                  <w:vAlign w:val="center"/>
                </w:tcPr>
                <w:p w:rsidR="00D15D43" w:rsidRDefault="00D15D43">
                  <w:pPr>
                    <w:autoSpaceDE w:val="0"/>
                    <w:autoSpaceDN w:val="0"/>
                    <w:adjustRightInd w:val="0"/>
                    <w:spacing w:line="276" w:lineRule="auto"/>
                    <w:jc w:val="left"/>
                    <w:rPr>
                      <w:ins w:id="188" w:author="Denice Curtis" w:date="2016-09-09T22:47:00Z"/>
                      <w:rFonts w:ascii="Times New Roman" w:hAnsi="Times New Roman" w:cs="Times New Roman"/>
                      <w:sz w:val="24"/>
                      <w:szCs w:val="24"/>
                    </w:rPr>
                  </w:pPr>
                </w:p>
                <w:tbl>
                  <w:tblPr>
                    <w:tblW w:w="6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48"/>
                    <w:gridCol w:w="918"/>
                    <w:gridCol w:w="1163"/>
                    <w:gridCol w:w="1025"/>
                    <w:gridCol w:w="1392"/>
                    <w:gridCol w:w="1469"/>
                  </w:tblGrid>
                  <w:tr w:rsidR="00D15D43">
                    <w:trPr>
                      <w:cantSplit/>
                      <w:ins w:id="189" w:author="Denice Curtis" w:date="2016-09-09T22:47:00Z"/>
                    </w:trPr>
                    <w:tc>
                      <w:tcPr>
                        <w:tcW w:w="6910" w:type="dxa"/>
                        <w:gridSpan w:val="6"/>
                        <w:tcBorders>
                          <w:top w:val="nil"/>
                          <w:left w:val="nil"/>
                          <w:bottom w:val="nil"/>
                          <w:right w:val="nil"/>
                        </w:tcBorders>
                        <w:shd w:val="clear" w:color="auto" w:fill="FFFFFF"/>
                        <w:vAlign w:val="center"/>
                        <w:hideMark/>
                      </w:tcPr>
                      <w:p w:rsidR="00D15D43" w:rsidRDefault="00D15D43">
                        <w:pPr>
                          <w:autoSpaceDE w:val="0"/>
                          <w:autoSpaceDN w:val="0"/>
                          <w:adjustRightInd w:val="0"/>
                          <w:spacing w:line="320" w:lineRule="atLeast"/>
                          <w:ind w:left="60" w:right="60"/>
                          <w:jc w:val="center"/>
                          <w:rPr>
                            <w:ins w:id="190" w:author="Denice Curtis" w:date="2016-09-09T22:47:00Z"/>
                            <w:rFonts w:ascii="Arial" w:hAnsi="Arial" w:cs="Arial"/>
                            <w:color w:val="000000"/>
                            <w:sz w:val="18"/>
                            <w:szCs w:val="18"/>
                          </w:rPr>
                        </w:pPr>
                        <w:ins w:id="191" w:author="Denice Curtis" w:date="2016-09-09T22:47:00Z">
                          <w:r>
                            <w:rPr>
                              <w:rFonts w:ascii="Arial" w:hAnsi="Arial" w:cs="Arial"/>
                              <w:b/>
                              <w:bCs/>
                              <w:color w:val="000000"/>
                              <w:sz w:val="18"/>
                              <w:szCs w:val="18"/>
                            </w:rPr>
                            <w:t>Ranked Runs</w:t>
                          </w:r>
                        </w:ins>
                      </w:p>
                    </w:tc>
                  </w:tr>
                  <w:tr w:rsidR="00D15D43">
                    <w:trPr>
                      <w:cantSplit/>
                      <w:ins w:id="192" w:author="Denice Curtis" w:date="2016-09-09T22:47:00Z"/>
                    </w:trPr>
                    <w:tc>
                      <w:tcPr>
                        <w:tcW w:w="1865" w:type="dxa"/>
                        <w:gridSpan w:val="2"/>
                        <w:tcBorders>
                          <w:top w:val="single" w:sz="18" w:space="0" w:color="000000"/>
                          <w:left w:val="single" w:sz="18" w:space="0" w:color="000000"/>
                          <w:bottom w:val="single" w:sz="18" w:space="0" w:color="000000"/>
                          <w:right w:val="nil"/>
                        </w:tcBorders>
                        <w:shd w:val="clear" w:color="auto" w:fill="FFFFFF"/>
                        <w:vAlign w:val="bottom"/>
                      </w:tcPr>
                      <w:p w:rsidR="00D15D43" w:rsidRDefault="00D15D43">
                        <w:pPr>
                          <w:autoSpaceDE w:val="0"/>
                          <w:autoSpaceDN w:val="0"/>
                          <w:adjustRightInd w:val="0"/>
                          <w:spacing w:line="276" w:lineRule="auto"/>
                          <w:jc w:val="left"/>
                          <w:rPr>
                            <w:ins w:id="193" w:author="Denice Curtis" w:date="2016-09-09T22:47:00Z"/>
                            <w:rFonts w:ascii="Times New Roman" w:hAnsi="Times New Roman" w:cs="Times New Roman"/>
                            <w:sz w:val="24"/>
                            <w:szCs w:val="24"/>
                          </w:rPr>
                        </w:pPr>
                      </w:p>
                    </w:tc>
                    <w:tc>
                      <w:tcPr>
                        <w:tcW w:w="1162"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194" w:author="Denice Curtis" w:date="2016-09-09T22:47:00Z"/>
                            <w:rFonts w:ascii="Arial" w:hAnsi="Arial" w:cs="Arial"/>
                            <w:color w:val="000000"/>
                            <w:sz w:val="18"/>
                            <w:szCs w:val="18"/>
                          </w:rPr>
                        </w:pPr>
                        <w:ins w:id="195" w:author="Denice Curtis" w:date="2016-09-09T22:47:00Z">
                          <w:r>
                            <w:rPr>
                              <w:rFonts w:ascii="Arial" w:hAnsi="Arial" w:cs="Arial"/>
                              <w:color w:val="000000"/>
                              <w:sz w:val="18"/>
                              <w:szCs w:val="18"/>
                            </w:rPr>
                            <w:t>Frequency</w:t>
                          </w:r>
                        </w:ins>
                      </w:p>
                    </w:tc>
                    <w:tc>
                      <w:tcPr>
                        <w:tcW w:w="1024"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196" w:author="Denice Curtis" w:date="2016-09-09T22:47:00Z"/>
                            <w:rFonts w:ascii="Arial" w:hAnsi="Arial" w:cs="Arial"/>
                            <w:color w:val="000000"/>
                            <w:sz w:val="18"/>
                            <w:szCs w:val="18"/>
                          </w:rPr>
                        </w:pPr>
                        <w:ins w:id="197" w:author="Denice Curtis" w:date="2016-09-09T22:47:00Z">
                          <w:r>
                            <w:rPr>
                              <w:rFonts w:ascii="Arial" w:hAnsi="Arial" w:cs="Arial"/>
                              <w:color w:val="000000"/>
                              <w:sz w:val="18"/>
                              <w:szCs w:val="18"/>
                            </w:rPr>
                            <w:t>Percent</w:t>
                          </w:r>
                        </w:ins>
                      </w:p>
                    </w:tc>
                    <w:tc>
                      <w:tcPr>
                        <w:tcW w:w="1391"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198" w:author="Denice Curtis" w:date="2016-09-09T22:47:00Z"/>
                            <w:rFonts w:ascii="Arial" w:hAnsi="Arial" w:cs="Arial"/>
                            <w:color w:val="000000"/>
                            <w:sz w:val="18"/>
                            <w:szCs w:val="18"/>
                          </w:rPr>
                        </w:pPr>
                        <w:ins w:id="199" w:author="Denice Curtis" w:date="2016-09-09T22:47:00Z">
                          <w:r>
                            <w:rPr>
                              <w:rFonts w:ascii="Arial" w:hAnsi="Arial" w:cs="Arial"/>
                              <w:color w:val="000000"/>
                              <w:sz w:val="18"/>
                              <w:szCs w:val="18"/>
                            </w:rPr>
                            <w:t>Valid Percent</w:t>
                          </w:r>
                        </w:ins>
                      </w:p>
                    </w:tc>
                    <w:tc>
                      <w:tcPr>
                        <w:tcW w:w="1468"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200" w:author="Denice Curtis" w:date="2016-09-09T22:47:00Z"/>
                            <w:rFonts w:ascii="Arial" w:hAnsi="Arial" w:cs="Arial"/>
                            <w:color w:val="000000"/>
                            <w:sz w:val="18"/>
                            <w:szCs w:val="18"/>
                          </w:rPr>
                        </w:pPr>
                        <w:ins w:id="201" w:author="Denice Curtis" w:date="2016-09-09T22:47:00Z">
                          <w:r>
                            <w:rPr>
                              <w:rFonts w:ascii="Arial" w:hAnsi="Arial" w:cs="Arial"/>
                              <w:color w:val="000000"/>
                              <w:sz w:val="18"/>
                              <w:szCs w:val="18"/>
                            </w:rPr>
                            <w:t>Cumulative Percent</w:t>
                          </w:r>
                        </w:ins>
                      </w:p>
                    </w:tc>
                  </w:tr>
                  <w:tr w:rsidR="00D15D43">
                    <w:trPr>
                      <w:cantSplit/>
                      <w:ins w:id="202" w:author="Denice Curtis" w:date="2016-09-09T22:47:00Z"/>
                    </w:trPr>
                    <w:tc>
                      <w:tcPr>
                        <w:tcW w:w="948" w:type="dxa"/>
                        <w:vMerge w:val="restart"/>
                        <w:tcBorders>
                          <w:top w:val="single" w:sz="18" w:space="0" w:color="000000"/>
                          <w:left w:val="single" w:sz="18" w:space="0" w:color="000000"/>
                          <w:bottom w:val="nil"/>
                          <w:right w:val="nil"/>
                        </w:tcBorders>
                        <w:shd w:val="clear" w:color="auto" w:fill="FFFFFF"/>
                        <w:hideMark/>
                      </w:tcPr>
                      <w:p w:rsidR="00D15D43" w:rsidRDefault="00D15D43">
                        <w:pPr>
                          <w:autoSpaceDE w:val="0"/>
                          <w:autoSpaceDN w:val="0"/>
                          <w:adjustRightInd w:val="0"/>
                          <w:spacing w:line="320" w:lineRule="atLeast"/>
                          <w:ind w:left="60" w:right="60"/>
                          <w:jc w:val="left"/>
                          <w:rPr>
                            <w:ins w:id="203" w:author="Denice Curtis" w:date="2016-09-09T22:47:00Z"/>
                            <w:rFonts w:ascii="Arial" w:hAnsi="Arial" w:cs="Arial"/>
                            <w:color w:val="000000"/>
                            <w:sz w:val="18"/>
                            <w:szCs w:val="18"/>
                          </w:rPr>
                        </w:pPr>
                        <w:ins w:id="204" w:author="Denice Curtis" w:date="2016-09-09T22:47:00Z">
                          <w:r>
                            <w:rPr>
                              <w:rFonts w:ascii="Arial" w:hAnsi="Arial" w:cs="Arial"/>
                              <w:color w:val="000000"/>
                              <w:sz w:val="18"/>
                              <w:szCs w:val="18"/>
                            </w:rPr>
                            <w:t>Valid</w:t>
                          </w:r>
                        </w:ins>
                      </w:p>
                    </w:tc>
                    <w:tc>
                      <w:tcPr>
                        <w:tcW w:w="917" w:type="dxa"/>
                        <w:tcBorders>
                          <w:top w:val="single" w:sz="18" w:space="0" w:color="000000"/>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205" w:author="Denice Curtis" w:date="2016-09-09T22:47:00Z"/>
                            <w:rFonts w:ascii="Arial" w:hAnsi="Arial" w:cs="Arial"/>
                            <w:color w:val="000000"/>
                            <w:sz w:val="18"/>
                            <w:szCs w:val="18"/>
                          </w:rPr>
                        </w:pPr>
                        <w:ins w:id="206" w:author="Denice Curtis" w:date="2016-09-09T22:47:00Z">
                          <w:r>
                            <w:rPr>
                              <w:rFonts w:ascii="Arial" w:hAnsi="Arial" w:cs="Arial"/>
                              <w:color w:val="000000"/>
                              <w:sz w:val="18"/>
                              <w:szCs w:val="18"/>
                            </w:rPr>
                            <w:t>1.00</w:t>
                          </w:r>
                        </w:ins>
                      </w:p>
                    </w:tc>
                    <w:tc>
                      <w:tcPr>
                        <w:tcW w:w="1162" w:type="dxa"/>
                        <w:tcBorders>
                          <w:top w:val="single" w:sz="18" w:space="0" w:color="000000"/>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07" w:author="Denice Curtis" w:date="2016-09-09T22:47:00Z"/>
                            <w:rFonts w:ascii="Arial" w:hAnsi="Arial" w:cs="Arial"/>
                            <w:color w:val="000000"/>
                            <w:sz w:val="18"/>
                            <w:szCs w:val="18"/>
                          </w:rPr>
                        </w:pPr>
                        <w:ins w:id="208" w:author="Denice Curtis" w:date="2016-09-09T22:47:00Z">
                          <w:r>
                            <w:rPr>
                              <w:rFonts w:ascii="Arial" w:hAnsi="Arial" w:cs="Arial"/>
                              <w:color w:val="000000"/>
                              <w:sz w:val="18"/>
                              <w:szCs w:val="18"/>
                            </w:rPr>
                            <w:t>1</w:t>
                          </w:r>
                        </w:ins>
                      </w:p>
                    </w:tc>
                    <w:tc>
                      <w:tcPr>
                        <w:tcW w:w="1024"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09" w:author="Denice Curtis" w:date="2016-09-09T22:47:00Z"/>
                            <w:rFonts w:ascii="Arial" w:hAnsi="Arial" w:cs="Arial"/>
                            <w:color w:val="000000"/>
                            <w:sz w:val="18"/>
                            <w:szCs w:val="18"/>
                          </w:rPr>
                        </w:pPr>
                        <w:ins w:id="210" w:author="Denice Curtis" w:date="2016-09-09T22:47:00Z">
                          <w:r>
                            <w:rPr>
                              <w:rFonts w:ascii="Arial" w:hAnsi="Arial" w:cs="Arial"/>
                              <w:color w:val="000000"/>
                              <w:sz w:val="18"/>
                              <w:szCs w:val="18"/>
                            </w:rPr>
                            <w:t>8.3</w:t>
                          </w:r>
                        </w:ins>
                      </w:p>
                    </w:tc>
                    <w:tc>
                      <w:tcPr>
                        <w:tcW w:w="1391"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11" w:author="Denice Curtis" w:date="2016-09-09T22:47:00Z"/>
                            <w:rFonts w:ascii="Arial" w:hAnsi="Arial" w:cs="Arial"/>
                            <w:color w:val="000000"/>
                            <w:sz w:val="18"/>
                            <w:szCs w:val="18"/>
                          </w:rPr>
                        </w:pPr>
                        <w:ins w:id="212" w:author="Denice Curtis" w:date="2016-09-09T22:47:00Z">
                          <w:r>
                            <w:rPr>
                              <w:rFonts w:ascii="Arial" w:hAnsi="Arial" w:cs="Arial"/>
                              <w:color w:val="000000"/>
                              <w:sz w:val="18"/>
                              <w:szCs w:val="18"/>
                            </w:rPr>
                            <w:t>20.0</w:t>
                          </w:r>
                        </w:ins>
                      </w:p>
                    </w:tc>
                    <w:tc>
                      <w:tcPr>
                        <w:tcW w:w="1468" w:type="dxa"/>
                        <w:tcBorders>
                          <w:top w:val="single" w:sz="18" w:space="0" w:color="000000"/>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13" w:author="Denice Curtis" w:date="2016-09-09T22:47:00Z"/>
                            <w:rFonts w:ascii="Arial" w:hAnsi="Arial" w:cs="Arial"/>
                            <w:color w:val="000000"/>
                            <w:sz w:val="18"/>
                            <w:szCs w:val="18"/>
                          </w:rPr>
                        </w:pPr>
                        <w:ins w:id="214" w:author="Denice Curtis" w:date="2016-09-09T22:47:00Z">
                          <w:r>
                            <w:rPr>
                              <w:rFonts w:ascii="Arial" w:hAnsi="Arial" w:cs="Arial"/>
                              <w:color w:val="000000"/>
                              <w:sz w:val="18"/>
                              <w:szCs w:val="18"/>
                            </w:rPr>
                            <w:t>20.0</w:t>
                          </w:r>
                        </w:ins>
                      </w:p>
                    </w:tc>
                  </w:tr>
                  <w:tr w:rsidR="00D15D43">
                    <w:trPr>
                      <w:cantSplit/>
                      <w:ins w:id="215" w:author="Denice Curtis" w:date="2016-09-09T22:47:00Z"/>
                    </w:trPr>
                    <w:tc>
                      <w:tcPr>
                        <w:tcW w:w="6910" w:type="dxa"/>
                        <w:vMerge/>
                        <w:tcBorders>
                          <w:top w:val="single" w:sz="18" w:space="0" w:color="000000"/>
                          <w:left w:val="single" w:sz="18" w:space="0" w:color="000000"/>
                          <w:bottom w:val="nil"/>
                          <w:right w:val="nil"/>
                        </w:tcBorders>
                        <w:vAlign w:val="center"/>
                        <w:hideMark/>
                      </w:tcPr>
                      <w:p w:rsidR="00D15D43" w:rsidRDefault="00D15D43">
                        <w:pPr>
                          <w:spacing w:line="276" w:lineRule="auto"/>
                          <w:jc w:val="left"/>
                          <w:rPr>
                            <w:ins w:id="216" w:author="Denice Curtis" w:date="2016-09-09T22:47:00Z"/>
                            <w:rFonts w:ascii="Arial" w:hAnsi="Arial" w:cs="Arial"/>
                            <w:color w:val="000000"/>
                            <w:sz w:val="18"/>
                            <w:szCs w:val="18"/>
                          </w:rPr>
                        </w:pPr>
                      </w:p>
                    </w:tc>
                    <w:tc>
                      <w:tcPr>
                        <w:tcW w:w="917"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217" w:author="Denice Curtis" w:date="2016-09-09T22:47:00Z"/>
                            <w:rFonts w:ascii="Arial" w:hAnsi="Arial" w:cs="Arial"/>
                            <w:color w:val="000000"/>
                            <w:sz w:val="18"/>
                            <w:szCs w:val="18"/>
                          </w:rPr>
                        </w:pPr>
                        <w:ins w:id="218" w:author="Denice Curtis" w:date="2016-09-09T22:47:00Z">
                          <w:r>
                            <w:rPr>
                              <w:rFonts w:ascii="Arial" w:hAnsi="Arial" w:cs="Arial"/>
                              <w:color w:val="000000"/>
                              <w:sz w:val="18"/>
                              <w:szCs w:val="18"/>
                            </w:rPr>
                            <w:t>2.00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19" w:author="Denice Curtis" w:date="2016-09-09T22:47:00Z"/>
                            <w:rFonts w:ascii="Arial" w:hAnsi="Arial" w:cs="Arial"/>
                            <w:color w:val="000000"/>
                            <w:sz w:val="18"/>
                            <w:szCs w:val="18"/>
                          </w:rPr>
                        </w:pPr>
                        <w:ins w:id="220"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21" w:author="Denice Curtis" w:date="2016-09-09T22:47:00Z"/>
                            <w:rFonts w:ascii="Arial" w:hAnsi="Arial" w:cs="Arial"/>
                            <w:color w:val="000000"/>
                            <w:sz w:val="18"/>
                            <w:szCs w:val="18"/>
                          </w:rPr>
                        </w:pPr>
                        <w:ins w:id="222" w:author="Denice Curtis" w:date="2016-09-09T22:47:00Z">
                          <w:r>
                            <w:rPr>
                              <w:rFonts w:ascii="Arial" w:hAnsi="Arial" w:cs="Arial"/>
                              <w:color w:val="000000"/>
                              <w:sz w:val="18"/>
                              <w:szCs w:val="18"/>
                            </w:rPr>
                            <w:t>8.3</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23" w:author="Denice Curtis" w:date="2016-09-09T22:47:00Z"/>
                            <w:rFonts w:ascii="Arial" w:hAnsi="Arial" w:cs="Arial"/>
                            <w:color w:val="000000"/>
                            <w:sz w:val="18"/>
                            <w:szCs w:val="18"/>
                          </w:rPr>
                        </w:pPr>
                        <w:ins w:id="224"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25" w:author="Denice Curtis" w:date="2016-09-09T22:47:00Z"/>
                            <w:rFonts w:ascii="Arial" w:hAnsi="Arial" w:cs="Arial"/>
                            <w:color w:val="000000"/>
                            <w:sz w:val="18"/>
                            <w:szCs w:val="18"/>
                          </w:rPr>
                        </w:pPr>
                        <w:ins w:id="226" w:author="Denice Curtis" w:date="2016-09-09T22:47:00Z">
                          <w:r>
                            <w:rPr>
                              <w:rFonts w:ascii="Arial" w:hAnsi="Arial" w:cs="Arial"/>
                              <w:color w:val="000000"/>
                              <w:sz w:val="18"/>
                              <w:szCs w:val="18"/>
                            </w:rPr>
                            <w:t>40.0</w:t>
                          </w:r>
                        </w:ins>
                      </w:p>
                    </w:tc>
                  </w:tr>
                  <w:tr w:rsidR="00D15D43">
                    <w:trPr>
                      <w:cantSplit/>
                      <w:ins w:id="227" w:author="Denice Curtis" w:date="2016-09-09T22:47:00Z"/>
                    </w:trPr>
                    <w:tc>
                      <w:tcPr>
                        <w:tcW w:w="6910" w:type="dxa"/>
                        <w:vMerge/>
                        <w:tcBorders>
                          <w:top w:val="single" w:sz="18" w:space="0" w:color="000000"/>
                          <w:left w:val="single" w:sz="18" w:space="0" w:color="000000"/>
                          <w:bottom w:val="nil"/>
                          <w:right w:val="nil"/>
                        </w:tcBorders>
                        <w:vAlign w:val="center"/>
                        <w:hideMark/>
                      </w:tcPr>
                      <w:p w:rsidR="00D15D43" w:rsidRDefault="00D15D43">
                        <w:pPr>
                          <w:spacing w:line="276" w:lineRule="auto"/>
                          <w:jc w:val="left"/>
                          <w:rPr>
                            <w:ins w:id="228" w:author="Denice Curtis" w:date="2016-09-09T22:47:00Z"/>
                            <w:rFonts w:ascii="Arial" w:hAnsi="Arial" w:cs="Arial"/>
                            <w:color w:val="000000"/>
                            <w:sz w:val="18"/>
                            <w:szCs w:val="18"/>
                          </w:rPr>
                        </w:pPr>
                      </w:p>
                    </w:tc>
                    <w:tc>
                      <w:tcPr>
                        <w:tcW w:w="917"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229" w:author="Denice Curtis" w:date="2016-09-09T22:47:00Z"/>
                            <w:rFonts w:ascii="Arial" w:hAnsi="Arial" w:cs="Arial"/>
                            <w:color w:val="000000"/>
                            <w:sz w:val="18"/>
                            <w:szCs w:val="18"/>
                          </w:rPr>
                        </w:pPr>
                        <w:ins w:id="230" w:author="Denice Curtis" w:date="2016-09-09T22:47:00Z">
                          <w:r>
                            <w:rPr>
                              <w:rFonts w:ascii="Arial" w:hAnsi="Arial" w:cs="Arial"/>
                              <w:color w:val="000000"/>
                              <w:sz w:val="18"/>
                              <w:szCs w:val="18"/>
                            </w:rPr>
                            <w:t>3.00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31" w:author="Denice Curtis" w:date="2016-09-09T22:47:00Z"/>
                            <w:rFonts w:ascii="Arial" w:hAnsi="Arial" w:cs="Arial"/>
                            <w:color w:val="000000"/>
                            <w:sz w:val="18"/>
                            <w:szCs w:val="18"/>
                          </w:rPr>
                        </w:pPr>
                        <w:ins w:id="232"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33" w:author="Denice Curtis" w:date="2016-09-09T22:47:00Z"/>
                            <w:rFonts w:ascii="Arial" w:hAnsi="Arial" w:cs="Arial"/>
                            <w:color w:val="000000"/>
                            <w:sz w:val="18"/>
                            <w:szCs w:val="18"/>
                          </w:rPr>
                        </w:pPr>
                        <w:ins w:id="234" w:author="Denice Curtis" w:date="2016-09-09T22:47:00Z">
                          <w:r>
                            <w:rPr>
                              <w:rFonts w:ascii="Arial" w:hAnsi="Arial" w:cs="Arial"/>
                              <w:color w:val="000000"/>
                              <w:sz w:val="18"/>
                              <w:szCs w:val="18"/>
                            </w:rPr>
                            <w:t>8.3</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35" w:author="Denice Curtis" w:date="2016-09-09T22:47:00Z"/>
                            <w:rFonts w:ascii="Arial" w:hAnsi="Arial" w:cs="Arial"/>
                            <w:color w:val="000000"/>
                            <w:sz w:val="18"/>
                            <w:szCs w:val="18"/>
                          </w:rPr>
                        </w:pPr>
                        <w:ins w:id="236"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37" w:author="Denice Curtis" w:date="2016-09-09T22:47:00Z"/>
                            <w:rFonts w:ascii="Arial" w:hAnsi="Arial" w:cs="Arial"/>
                            <w:color w:val="000000"/>
                            <w:sz w:val="18"/>
                            <w:szCs w:val="18"/>
                          </w:rPr>
                        </w:pPr>
                        <w:ins w:id="238" w:author="Denice Curtis" w:date="2016-09-09T22:47:00Z">
                          <w:r>
                            <w:rPr>
                              <w:rFonts w:ascii="Arial" w:hAnsi="Arial" w:cs="Arial"/>
                              <w:color w:val="000000"/>
                              <w:sz w:val="18"/>
                              <w:szCs w:val="18"/>
                            </w:rPr>
                            <w:t>60.0</w:t>
                          </w:r>
                        </w:ins>
                      </w:p>
                    </w:tc>
                  </w:tr>
                  <w:tr w:rsidR="00D15D43">
                    <w:trPr>
                      <w:cantSplit/>
                      <w:ins w:id="239" w:author="Denice Curtis" w:date="2016-09-09T22:47:00Z"/>
                    </w:trPr>
                    <w:tc>
                      <w:tcPr>
                        <w:tcW w:w="6910" w:type="dxa"/>
                        <w:vMerge/>
                        <w:tcBorders>
                          <w:top w:val="single" w:sz="18" w:space="0" w:color="000000"/>
                          <w:left w:val="single" w:sz="18" w:space="0" w:color="000000"/>
                          <w:bottom w:val="nil"/>
                          <w:right w:val="nil"/>
                        </w:tcBorders>
                        <w:vAlign w:val="center"/>
                        <w:hideMark/>
                      </w:tcPr>
                      <w:p w:rsidR="00D15D43" w:rsidRDefault="00D15D43">
                        <w:pPr>
                          <w:spacing w:line="276" w:lineRule="auto"/>
                          <w:jc w:val="left"/>
                          <w:rPr>
                            <w:ins w:id="240" w:author="Denice Curtis" w:date="2016-09-09T22:47:00Z"/>
                            <w:rFonts w:ascii="Arial" w:hAnsi="Arial" w:cs="Arial"/>
                            <w:color w:val="000000"/>
                            <w:sz w:val="18"/>
                            <w:szCs w:val="18"/>
                          </w:rPr>
                        </w:pPr>
                      </w:p>
                    </w:tc>
                    <w:tc>
                      <w:tcPr>
                        <w:tcW w:w="917"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241" w:author="Denice Curtis" w:date="2016-09-09T22:47:00Z"/>
                            <w:rFonts w:ascii="Arial" w:hAnsi="Arial" w:cs="Arial"/>
                            <w:color w:val="000000"/>
                            <w:sz w:val="18"/>
                            <w:szCs w:val="18"/>
                          </w:rPr>
                        </w:pPr>
                        <w:ins w:id="242" w:author="Denice Curtis" w:date="2016-09-09T22:47:00Z">
                          <w:r>
                            <w:rPr>
                              <w:rFonts w:ascii="Arial" w:hAnsi="Arial" w:cs="Arial"/>
                              <w:color w:val="000000"/>
                              <w:sz w:val="18"/>
                              <w:szCs w:val="18"/>
                            </w:rPr>
                            <w:t>4.00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43" w:author="Denice Curtis" w:date="2016-09-09T22:47:00Z"/>
                            <w:rFonts w:ascii="Arial" w:hAnsi="Arial" w:cs="Arial"/>
                            <w:color w:val="000000"/>
                            <w:sz w:val="18"/>
                            <w:szCs w:val="18"/>
                          </w:rPr>
                        </w:pPr>
                        <w:ins w:id="244"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45" w:author="Denice Curtis" w:date="2016-09-09T22:47:00Z"/>
                            <w:rFonts w:ascii="Arial" w:hAnsi="Arial" w:cs="Arial"/>
                            <w:color w:val="000000"/>
                            <w:sz w:val="18"/>
                            <w:szCs w:val="18"/>
                          </w:rPr>
                        </w:pPr>
                        <w:ins w:id="246" w:author="Denice Curtis" w:date="2016-09-09T22:47:00Z">
                          <w:r>
                            <w:rPr>
                              <w:rFonts w:ascii="Arial" w:hAnsi="Arial" w:cs="Arial"/>
                              <w:color w:val="000000"/>
                              <w:sz w:val="18"/>
                              <w:szCs w:val="18"/>
                            </w:rPr>
                            <w:t>8.3</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47" w:author="Denice Curtis" w:date="2016-09-09T22:47:00Z"/>
                            <w:rFonts w:ascii="Arial" w:hAnsi="Arial" w:cs="Arial"/>
                            <w:color w:val="000000"/>
                            <w:sz w:val="18"/>
                            <w:szCs w:val="18"/>
                          </w:rPr>
                        </w:pPr>
                        <w:ins w:id="248"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49" w:author="Denice Curtis" w:date="2016-09-09T22:47:00Z"/>
                            <w:rFonts w:ascii="Arial" w:hAnsi="Arial" w:cs="Arial"/>
                            <w:color w:val="000000"/>
                            <w:sz w:val="18"/>
                            <w:szCs w:val="18"/>
                          </w:rPr>
                        </w:pPr>
                        <w:ins w:id="250" w:author="Denice Curtis" w:date="2016-09-09T22:47:00Z">
                          <w:r>
                            <w:rPr>
                              <w:rFonts w:ascii="Arial" w:hAnsi="Arial" w:cs="Arial"/>
                              <w:color w:val="000000"/>
                              <w:sz w:val="18"/>
                              <w:szCs w:val="18"/>
                            </w:rPr>
                            <w:t>80.0</w:t>
                          </w:r>
                        </w:ins>
                      </w:p>
                    </w:tc>
                  </w:tr>
                  <w:tr w:rsidR="00D15D43">
                    <w:trPr>
                      <w:cantSplit/>
                      <w:ins w:id="251" w:author="Denice Curtis" w:date="2016-09-09T22:47:00Z"/>
                    </w:trPr>
                    <w:tc>
                      <w:tcPr>
                        <w:tcW w:w="6910" w:type="dxa"/>
                        <w:vMerge/>
                        <w:tcBorders>
                          <w:top w:val="single" w:sz="18" w:space="0" w:color="000000"/>
                          <w:left w:val="single" w:sz="18" w:space="0" w:color="000000"/>
                          <w:bottom w:val="nil"/>
                          <w:right w:val="nil"/>
                        </w:tcBorders>
                        <w:vAlign w:val="center"/>
                        <w:hideMark/>
                      </w:tcPr>
                      <w:p w:rsidR="00D15D43" w:rsidRDefault="00D15D43">
                        <w:pPr>
                          <w:spacing w:line="276" w:lineRule="auto"/>
                          <w:jc w:val="left"/>
                          <w:rPr>
                            <w:ins w:id="252" w:author="Denice Curtis" w:date="2016-09-09T22:47:00Z"/>
                            <w:rFonts w:ascii="Arial" w:hAnsi="Arial" w:cs="Arial"/>
                            <w:color w:val="000000"/>
                            <w:sz w:val="18"/>
                            <w:szCs w:val="18"/>
                          </w:rPr>
                        </w:pPr>
                      </w:p>
                    </w:tc>
                    <w:tc>
                      <w:tcPr>
                        <w:tcW w:w="917"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253" w:author="Denice Curtis" w:date="2016-09-09T22:47:00Z"/>
                            <w:rFonts w:ascii="Arial" w:hAnsi="Arial" w:cs="Arial"/>
                            <w:color w:val="000000"/>
                            <w:sz w:val="18"/>
                            <w:szCs w:val="18"/>
                          </w:rPr>
                        </w:pPr>
                        <w:ins w:id="254" w:author="Denice Curtis" w:date="2016-09-09T22:47:00Z">
                          <w:r>
                            <w:rPr>
                              <w:rFonts w:ascii="Arial" w:hAnsi="Arial" w:cs="Arial"/>
                              <w:color w:val="000000"/>
                              <w:sz w:val="18"/>
                              <w:szCs w:val="18"/>
                            </w:rPr>
                            <w:t>5.00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55" w:author="Denice Curtis" w:date="2016-09-09T22:47:00Z"/>
                            <w:rFonts w:ascii="Arial" w:hAnsi="Arial" w:cs="Arial"/>
                            <w:color w:val="000000"/>
                            <w:sz w:val="18"/>
                            <w:szCs w:val="18"/>
                          </w:rPr>
                        </w:pPr>
                        <w:ins w:id="256"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57" w:author="Denice Curtis" w:date="2016-09-09T22:47:00Z"/>
                            <w:rFonts w:ascii="Arial" w:hAnsi="Arial" w:cs="Arial"/>
                            <w:color w:val="000000"/>
                            <w:sz w:val="18"/>
                            <w:szCs w:val="18"/>
                          </w:rPr>
                        </w:pPr>
                        <w:ins w:id="258" w:author="Denice Curtis" w:date="2016-09-09T22:47:00Z">
                          <w:r>
                            <w:rPr>
                              <w:rFonts w:ascii="Arial" w:hAnsi="Arial" w:cs="Arial"/>
                              <w:color w:val="000000"/>
                              <w:sz w:val="18"/>
                              <w:szCs w:val="18"/>
                            </w:rPr>
                            <w:t>8.3</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59" w:author="Denice Curtis" w:date="2016-09-09T22:47:00Z"/>
                            <w:rFonts w:ascii="Arial" w:hAnsi="Arial" w:cs="Arial"/>
                            <w:color w:val="000000"/>
                            <w:sz w:val="18"/>
                            <w:szCs w:val="18"/>
                          </w:rPr>
                        </w:pPr>
                        <w:ins w:id="260" w:author="Denice Curtis" w:date="2016-09-09T22:47:00Z">
                          <w:r>
                            <w:rPr>
                              <w:rFonts w:ascii="Arial" w:hAnsi="Arial" w:cs="Arial"/>
                              <w:color w:val="000000"/>
                              <w:sz w:val="18"/>
                              <w:szCs w:val="18"/>
                            </w:rPr>
                            <w:t>20.0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61" w:author="Denice Curtis" w:date="2016-09-09T22:47:00Z"/>
                            <w:rFonts w:ascii="Arial" w:hAnsi="Arial" w:cs="Arial"/>
                            <w:color w:val="000000"/>
                            <w:sz w:val="18"/>
                            <w:szCs w:val="18"/>
                          </w:rPr>
                        </w:pPr>
                        <w:ins w:id="262" w:author="Denice Curtis" w:date="2016-09-09T22:47:00Z">
                          <w:r>
                            <w:rPr>
                              <w:rFonts w:ascii="Arial" w:hAnsi="Arial" w:cs="Arial"/>
                              <w:color w:val="000000"/>
                              <w:sz w:val="18"/>
                              <w:szCs w:val="18"/>
                            </w:rPr>
                            <w:t>100.0</w:t>
                          </w:r>
                        </w:ins>
                      </w:p>
                    </w:tc>
                  </w:tr>
                  <w:tr w:rsidR="00D15D43">
                    <w:trPr>
                      <w:cantSplit/>
                      <w:ins w:id="263" w:author="Denice Curtis" w:date="2016-09-09T22:47:00Z"/>
                    </w:trPr>
                    <w:tc>
                      <w:tcPr>
                        <w:tcW w:w="6910" w:type="dxa"/>
                        <w:vMerge/>
                        <w:tcBorders>
                          <w:top w:val="single" w:sz="18" w:space="0" w:color="000000"/>
                          <w:left w:val="single" w:sz="18" w:space="0" w:color="000000"/>
                          <w:bottom w:val="nil"/>
                          <w:right w:val="nil"/>
                        </w:tcBorders>
                        <w:vAlign w:val="center"/>
                        <w:hideMark/>
                      </w:tcPr>
                      <w:p w:rsidR="00D15D43" w:rsidRDefault="00D15D43">
                        <w:pPr>
                          <w:spacing w:line="276" w:lineRule="auto"/>
                          <w:jc w:val="left"/>
                          <w:rPr>
                            <w:ins w:id="264" w:author="Denice Curtis" w:date="2016-09-09T22:47:00Z"/>
                            <w:rFonts w:ascii="Arial" w:hAnsi="Arial" w:cs="Arial"/>
                            <w:color w:val="000000"/>
                            <w:sz w:val="18"/>
                            <w:szCs w:val="18"/>
                          </w:rPr>
                        </w:pPr>
                      </w:p>
                    </w:tc>
                    <w:tc>
                      <w:tcPr>
                        <w:tcW w:w="917"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265" w:author="Denice Curtis" w:date="2016-09-09T22:47:00Z"/>
                            <w:rFonts w:ascii="Arial" w:hAnsi="Arial" w:cs="Arial"/>
                            <w:color w:val="000000"/>
                            <w:sz w:val="18"/>
                            <w:szCs w:val="18"/>
                          </w:rPr>
                        </w:pPr>
                        <w:ins w:id="266" w:author="Denice Curtis" w:date="2016-09-09T22:47:00Z">
                          <w:r>
                            <w:rPr>
                              <w:rFonts w:ascii="Arial" w:hAnsi="Arial" w:cs="Arial"/>
                              <w:color w:val="000000"/>
                              <w:sz w:val="18"/>
                              <w:szCs w:val="18"/>
                            </w:rPr>
                            <w:t>Total</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67" w:author="Denice Curtis" w:date="2016-09-09T22:47:00Z"/>
                            <w:rFonts w:ascii="Arial" w:hAnsi="Arial" w:cs="Arial"/>
                            <w:color w:val="000000"/>
                            <w:sz w:val="18"/>
                            <w:szCs w:val="18"/>
                          </w:rPr>
                        </w:pPr>
                        <w:ins w:id="268" w:author="Denice Curtis" w:date="2016-09-09T22:47:00Z">
                          <w:r>
                            <w:rPr>
                              <w:rFonts w:ascii="Arial" w:hAnsi="Arial" w:cs="Arial"/>
                              <w:color w:val="000000"/>
                              <w:sz w:val="18"/>
                              <w:szCs w:val="18"/>
                            </w:rPr>
                            <w:t>5</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69" w:author="Denice Curtis" w:date="2016-09-09T22:47:00Z"/>
                            <w:rFonts w:ascii="Arial" w:hAnsi="Arial" w:cs="Arial"/>
                            <w:color w:val="000000"/>
                            <w:sz w:val="18"/>
                            <w:szCs w:val="18"/>
                          </w:rPr>
                        </w:pPr>
                        <w:ins w:id="270" w:author="Denice Curtis" w:date="2016-09-09T22:47:00Z">
                          <w:r>
                            <w:rPr>
                              <w:rFonts w:ascii="Arial" w:hAnsi="Arial" w:cs="Arial"/>
                              <w:color w:val="000000"/>
                              <w:sz w:val="18"/>
                              <w:szCs w:val="18"/>
                            </w:rPr>
                            <w:t>41.7</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71" w:author="Denice Curtis" w:date="2016-09-09T22:47:00Z"/>
                            <w:rFonts w:ascii="Arial" w:hAnsi="Arial" w:cs="Arial"/>
                            <w:color w:val="000000"/>
                            <w:sz w:val="18"/>
                            <w:szCs w:val="18"/>
                          </w:rPr>
                        </w:pPr>
                        <w:ins w:id="272" w:author="Denice Curtis" w:date="2016-09-09T22:47:00Z">
                          <w:r>
                            <w:rPr>
                              <w:rFonts w:ascii="Arial" w:hAnsi="Arial" w:cs="Arial"/>
                              <w:color w:val="000000"/>
                              <w:sz w:val="18"/>
                              <w:szCs w:val="18"/>
                            </w:rPr>
                            <w:t>100.0</w:t>
                          </w:r>
                        </w:ins>
                      </w:p>
                    </w:tc>
                    <w:tc>
                      <w:tcPr>
                        <w:tcW w:w="1468" w:type="dxa"/>
                        <w:tcBorders>
                          <w:top w:val="nil"/>
                          <w:left w:val="single" w:sz="8" w:space="0" w:color="000000"/>
                          <w:bottom w:val="nil"/>
                          <w:right w:val="single" w:sz="18" w:space="0" w:color="000000"/>
                        </w:tcBorders>
                        <w:shd w:val="clear" w:color="auto" w:fill="FFFFFF"/>
                        <w:vAlign w:val="center"/>
                      </w:tcPr>
                      <w:p w:rsidR="00D15D43" w:rsidRDefault="00D15D43">
                        <w:pPr>
                          <w:autoSpaceDE w:val="0"/>
                          <w:autoSpaceDN w:val="0"/>
                          <w:adjustRightInd w:val="0"/>
                          <w:spacing w:line="276" w:lineRule="auto"/>
                          <w:jc w:val="left"/>
                          <w:rPr>
                            <w:ins w:id="273" w:author="Denice Curtis" w:date="2016-09-09T22:47:00Z"/>
                            <w:rFonts w:ascii="Times New Roman" w:hAnsi="Times New Roman" w:cs="Times New Roman"/>
                            <w:sz w:val="24"/>
                            <w:szCs w:val="24"/>
                          </w:rPr>
                        </w:pPr>
                      </w:p>
                    </w:tc>
                  </w:tr>
                  <w:tr w:rsidR="00D15D43">
                    <w:trPr>
                      <w:cantSplit/>
                      <w:ins w:id="274" w:author="Denice Curtis" w:date="2016-09-09T22:47:00Z"/>
                    </w:trPr>
                    <w:tc>
                      <w:tcPr>
                        <w:tcW w:w="948" w:type="dxa"/>
                        <w:tcBorders>
                          <w:top w:val="nil"/>
                          <w:left w:val="single" w:sz="18" w:space="0" w:color="000000"/>
                          <w:bottom w:val="nil"/>
                          <w:right w:val="nil"/>
                        </w:tcBorders>
                        <w:shd w:val="clear" w:color="auto" w:fill="FFFFFF"/>
                        <w:hideMark/>
                      </w:tcPr>
                      <w:p w:rsidR="00D15D43" w:rsidRDefault="00D15D43">
                        <w:pPr>
                          <w:autoSpaceDE w:val="0"/>
                          <w:autoSpaceDN w:val="0"/>
                          <w:adjustRightInd w:val="0"/>
                          <w:spacing w:line="320" w:lineRule="atLeast"/>
                          <w:ind w:left="60" w:right="60"/>
                          <w:jc w:val="left"/>
                          <w:rPr>
                            <w:ins w:id="275" w:author="Denice Curtis" w:date="2016-09-09T22:47:00Z"/>
                            <w:rFonts w:ascii="Arial" w:hAnsi="Arial" w:cs="Arial"/>
                            <w:color w:val="000000"/>
                            <w:sz w:val="18"/>
                            <w:szCs w:val="18"/>
                          </w:rPr>
                        </w:pPr>
                        <w:ins w:id="276" w:author="Denice Curtis" w:date="2016-09-09T22:47:00Z">
                          <w:r>
                            <w:rPr>
                              <w:rFonts w:ascii="Arial" w:hAnsi="Arial" w:cs="Arial"/>
                              <w:color w:val="000000"/>
                              <w:sz w:val="18"/>
                              <w:szCs w:val="18"/>
                            </w:rPr>
                            <w:t>Missing</w:t>
                          </w:r>
                        </w:ins>
                      </w:p>
                    </w:tc>
                    <w:tc>
                      <w:tcPr>
                        <w:tcW w:w="917"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277" w:author="Denice Curtis" w:date="2016-09-09T22:47:00Z"/>
                            <w:rFonts w:ascii="Arial" w:hAnsi="Arial" w:cs="Arial"/>
                            <w:color w:val="000000"/>
                            <w:sz w:val="18"/>
                            <w:szCs w:val="18"/>
                          </w:rPr>
                        </w:pPr>
                        <w:ins w:id="278" w:author="Denice Curtis" w:date="2016-09-09T22:47:00Z">
                          <w:r>
                            <w:rPr>
                              <w:rFonts w:ascii="Arial" w:hAnsi="Arial" w:cs="Arial"/>
                              <w:color w:val="000000"/>
                              <w:sz w:val="18"/>
                              <w:szCs w:val="18"/>
                            </w:rPr>
                            <w:t>System</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79" w:author="Denice Curtis" w:date="2016-09-09T22:47:00Z"/>
                            <w:rFonts w:ascii="Arial" w:hAnsi="Arial" w:cs="Arial"/>
                            <w:color w:val="000000"/>
                            <w:sz w:val="18"/>
                            <w:szCs w:val="18"/>
                          </w:rPr>
                        </w:pPr>
                        <w:ins w:id="280" w:author="Denice Curtis" w:date="2016-09-09T22:47:00Z">
                          <w:r>
                            <w:rPr>
                              <w:rFonts w:ascii="Arial" w:hAnsi="Arial" w:cs="Arial"/>
                              <w:color w:val="000000"/>
                              <w:sz w:val="18"/>
                              <w:szCs w:val="18"/>
                            </w:rPr>
                            <w:t>7</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81" w:author="Denice Curtis" w:date="2016-09-09T22:47:00Z"/>
                            <w:rFonts w:ascii="Arial" w:hAnsi="Arial" w:cs="Arial"/>
                            <w:color w:val="000000"/>
                            <w:sz w:val="18"/>
                            <w:szCs w:val="18"/>
                          </w:rPr>
                        </w:pPr>
                        <w:ins w:id="282" w:author="Denice Curtis" w:date="2016-09-09T22:47:00Z">
                          <w:r>
                            <w:rPr>
                              <w:rFonts w:ascii="Arial" w:hAnsi="Arial" w:cs="Arial"/>
                              <w:color w:val="000000"/>
                              <w:sz w:val="18"/>
                              <w:szCs w:val="18"/>
                            </w:rPr>
                            <w:t>58.3</w:t>
                          </w:r>
                        </w:ins>
                      </w:p>
                    </w:tc>
                    <w:tc>
                      <w:tcPr>
                        <w:tcW w:w="1391" w:type="dxa"/>
                        <w:tcBorders>
                          <w:top w:val="nil"/>
                          <w:left w:val="single" w:sz="8" w:space="0" w:color="000000"/>
                          <w:bottom w:val="nil"/>
                          <w:right w:val="single" w:sz="8" w:space="0" w:color="000000"/>
                        </w:tcBorders>
                        <w:shd w:val="clear" w:color="auto" w:fill="FFFFFF"/>
                        <w:vAlign w:val="center"/>
                      </w:tcPr>
                      <w:p w:rsidR="00D15D43" w:rsidRDefault="00D15D43">
                        <w:pPr>
                          <w:autoSpaceDE w:val="0"/>
                          <w:autoSpaceDN w:val="0"/>
                          <w:adjustRightInd w:val="0"/>
                          <w:spacing w:line="276" w:lineRule="auto"/>
                          <w:jc w:val="left"/>
                          <w:rPr>
                            <w:ins w:id="283" w:author="Denice Curtis" w:date="2016-09-09T22:47:00Z"/>
                            <w:rFonts w:ascii="Times New Roman" w:hAnsi="Times New Roman" w:cs="Times New Roman"/>
                            <w:sz w:val="24"/>
                            <w:szCs w:val="24"/>
                          </w:rPr>
                        </w:pPr>
                      </w:p>
                    </w:tc>
                    <w:tc>
                      <w:tcPr>
                        <w:tcW w:w="1468" w:type="dxa"/>
                        <w:tcBorders>
                          <w:top w:val="nil"/>
                          <w:left w:val="single" w:sz="8" w:space="0" w:color="000000"/>
                          <w:bottom w:val="nil"/>
                          <w:right w:val="single" w:sz="18" w:space="0" w:color="000000"/>
                        </w:tcBorders>
                        <w:shd w:val="clear" w:color="auto" w:fill="FFFFFF"/>
                        <w:vAlign w:val="center"/>
                      </w:tcPr>
                      <w:p w:rsidR="00D15D43" w:rsidRDefault="00D15D43">
                        <w:pPr>
                          <w:autoSpaceDE w:val="0"/>
                          <w:autoSpaceDN w:val="0"/>
                          <w:adjustRightInd w:val="0"/>
                          <w:spacing w:line="276" w:lineRule="auto"/>
                          <w:jc w:val="left"/>
                          <w:rPr>
                            <w:ins w:id="284" w:author="Denice Curtis" w:date="2016-09-09T22:47:00Z"/>
                            <w:rFonts w:ascii="Times New Roman" w:hAnsi="Times New Roman" w:cs="Times New Roman"/>
                            <w:sz w:val="24"/>
                            <w:szCs w:val="24"/>
                          </w:rPr>
                        </w:pPr>
                      </w:p>
                    </w:tc>
                  </w:tr>
                  <w:tr w:rsidR="00D15D43">
                    <w:trPr>
                      <w:cantSplit/>
                      <w:ins w:id="285" w:author="Denice Curtis" w:date="2016-09-09T22:47:00Z"/>
                    </w:trPr>
                    <w:tc>
                      <w:tcPr>
                        <w:tcW w:w="1865" w:type="dxa"/>
                        <w:gridSpan w:val="2"/>
                        <w:tcBorders>
                          <w:top w:val="nil"/>
                          <w:left w:val="single" w:sz="18" w:space="0" w:color="000000"/>
                          <w:bottom w:val="single" w:sz="18" w:space="0" w:color="000000"/>
                          <w:right w:val="nil"/>
                        </w:tcBorders>
                        <w:shd w:val="clear" w:color="auto" w:fill="FFFFFF"/>
                        <w:hideMark/>
                      </w:tcPr>
                      <w:p w:rsidR="00D15D43" w:rsidRDefault="00D15D43">
                        <w:pPr>
                          <w:autoSpaceDE w:val="0"/>
                          <w:autoSpaceDN w:val="0"/>
                          <w:adjustRightInd w:val="0"/>
                          <w:spacing w:line="320" w:lineRule="atLeast"/>
                          <w:ind w:left="60" w:right="60"/>
                          <w:jc w:val="left"/>
                          <w:rPr>
                            <w:ins w:id="286" w:author="Denice Curtis" w:date="2016-09-09T22:47:00Z"/>
                            <w:rFonts w:ascii="Arial" w:hAnsi="Arial" w:cs="Arial"/>
                            <w:color w:val="000000"/>
                            <w:sz w:val="18"/>
                            <w:szCs w:val="18"/>
                          </w:rPr>
                        </w:pPr>
                        <w:ins w:id="287" w:author="Denice Curtis" w:date="2016-09-09T22:47:00Z">
                          <w:r>
                            <w:rPr>
                              <w:rFonts w:ascii="Arial" w:hAnsi="Arial" w:cs="Arial"/>
                              <w:color w:val="000000"/>
                              <w:sz w:val="18"/>
                              <w:szCs w:val="18"/>
                            </w:rPr>
                            <w:t>Total</w:t>
                          </w:r>
                        </w:ins>
                      </w:p>
                    </w:tc>
                    <w:tc>
                      <w:tcPr>
                        <w:tcW w:w="1162" w:type="dxa"/>
                        <w:tcBorders>
                          <w:top w:val="nil"/>
                          <w:left w:val="single" w:sz="1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88" w:author="Denice Curtis" w:date="2016-09-09T22:47:00Z"/>
                            <w:rFonts w:ascii="Arial" w:hAnsi="Arial" w:cs="Arial"/>
                            <w:color w:val="000000"/>
                            <w:sz w:val="18"/>
                            <w:szCs w:val="18"/>
                          </w:rPr>
                        </w:pPr>
                        <w:ins w:id="289" w:author="Denice Curtis" w:date="2016-09-09T22:47:00Z">
                          <w:r>
                            <w:rPr>
                              <w:rFonts w:ascii="Arial" w:hAnsi="Arial" w:cs="Arial"/>
                              <w:color w:val="000000"/>
                              <w:sz w:val="18"/>
                              <w:szCs w:val="18"/>
                            </w:rPr>
                            <w:t>12</w:t>
                          </w:r>
                        </w:ins>
                      </w:p>
                    </w:tc>
                    <w:tc>
                      <w:tcPr>
                        <w:tcW w:w="1024" w:type="dxa"/>
                        <w:tcBorders>
                          <w:top w:val="nil"/>
                          <w:left w:val="single" w:sz="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290" w:author="Denice Curtis" w:date="2016-09-09T22:47:00Z"/>
                            <w:rFonts w:ascii="Arial" w:hAnsi="Arial" w:cs="Arial"/>
                            <w:color w:val="000000"/>
                            <w:sz w:val="18"/>
                            <w:szCs w:val="18"/>
                          </w:rPr>
                        </w:pPr>
                        <w:ins w:id="291" w:author="Denice Curtis" w:date="2016-09-09T22:47:00Z">
                          <w:r>
                            <w:rPr>
                              <w:rFonts w:ascii="Arial" w:hAnsi="Arial" w:cs="Arial"/>
                              <w:color w:val="000000"/>
                              <w:sz w:val="18"/>
                              <w:szCs w:val="18"/>
                            </w:rPr>
                            <w:t>100.0</w:t>
                          </w:r>
                        </w:ins>
                      </w:p>
                    </w:tc>
                    <w:tc>
                      <w:tcPr>
                        <w:tcW w:w="1391" w:type="dxa"/>
                        <w:tcBorders>
                          <w:top w:val="nil"/>
                          <w:left w:val="single" w:sz="8" w:space="0" w:color="000000"/>
                          <w:bottom w:val="single" w:sz="18" w:space="0" w:color="000000"/>
                          <w:right w:val="single" w:sz="8" w:space="0" w:color="000000"/>
                        </w:tcBorders>
                        <w:shd w:val="clear" w:color="auto" w:fill="FFFFFF"/>
                        <w:vAlign w:val="center"/>
                      </w:tcPr>
                      <w:p w:rsidR="00D15D43" w:rsidRDefault="00D15D43">
                        <w:pPr>
                          <w:autoSpaceDE w:val="0"/>
                          <w:autoSpaceDN w:val="0"/>
                          <w:adjustRightInd w:val="0"/>
                          <w:spacing w:line="276" w:lineRule="auto"/>
                          <w:jc w:val="left"/>
                          <w:rPr>
                            <w:ins w:id="292" w:author="Denice Curtis" w:date="2016-09-09T22:47:00Z"/>
                            <w:rFonts w:ascii="Times New Roman" w:hAnsi="Times New Roman" w:cs="Times New Roman"/>
                            <w:sz w:val="24"/>
                            <w:szCs w:val="24"/>
                          </w:rPr>
                        </w:pPr>
                      </w:p>
                    </w:tc>
                    <w:tc>
                      <w:tcPr>
                        <w:tcW w:w="1468" w:type="dxa"/>
                        <w:tcBorders>
                          <w:top w:val="nil"/>
                          <w:left w:val="single" w:sz="8" w:space="0" w:color="000000"/>
                          <w:bottom w:val="single" w:sz="18" w:space="0" w:color="000000"/>
                          <w:right w:val="single" w:sz="18" w:space="0" w:color="000000"/>
                        </w:tcBorders>
                        <w:shd w:val="clear" w:color="auto" w:fill="FFFFFF"/>
                        <w:vAlign w:val="center"/>
                      </w:tcPr>
                      <w:p w:rsidR="00D15D43" w:rsidRDefault="00D15D43">
                        <w:pPr>
                          <w:autoSpaceDE w:val="0"/>
                          <w:autoSpaceDN w:val="0"/>
                          <w:adjustRightInd w:val="0"/>
                          <w:spacing w:line="276" w:lineRule="auto"/>
                          <w:jc w:val="left"/>
                          <w:rPr>
                            <w:ins w:id="293" w:author="Denice Curtis" w:date="2016-09-09T22:47:00Z"/>
                            <w:rFonts w:ascii="Times New Roman" w:hAnsi="Times New Roman" w:cs="Times New Roman"/>
                            <w:sz w:val="24"/>
                            <w:szCs w:val="24"/>
                          </w:rPr>
                        </w:pPr>
                      </w:p>
                    </w:tc>
                  </w:tr>
                </w:tbl>
                <w:p w:rsidR="00D15D43" w:rsidRDefault="00D15D43">
                  <w:pPr>
                    <w:autoSpaceDE w:val="0"/>
                    <w:autoSpaceDN w:val="0"/>
                    <w:adjustRightInd w:val="0"/>
                    <w:spacing w:line="320" w:lineRule="atLeast"/>
                    <w:ind w:left="60" w:right="60"/>
                    <w:jc w:val="center"/>
                    <w:rPr>
                      <w:ins w:id="294" w:author="Denice Curtis" w:date="2016-09-09T22:47:00Z"/>
                      <w:rFonts w:ascii="Arial" w:hAnsi="Arial" w:cs="Arial"/>
                      <w:color w:val="000000"/>
                      <w:sz w:val="18"/>
                      <w:szCs w:val="18"/>
                    </w:rPr>
                  </w:pPr>
                </w:p>
              </w:tc>
            </w:tr>
          </w:tbl>
          <w:p w:rsidR="00D15D43" w:rsidRDefault="00D15D43" w:rsidP="00D15D43">
            <w:pPr>
              <w:pStyle w:val="ListParagraph"/>
              <w:ind w:left="810"/>
              <w:rPr>
                <w:ins w:id="295" w:author="Denice Curtis" w:date="2016-09-09T22:47:00Z"/>
              </w:rPr>
            </w:pPr>
          </w:p>
          <w:p w:rsidR="00D15D43" w:rsidRDefault="00D15D43" w:rsidP="00D15D43">
            <w:pPr>
              <w:pStyle w:val="ListParagraph"/>
              <w:ind w:left="810"/>
              <w:rPr>
                <w:ins w:id="296" w:author="Denice Curtis" w:date="2016-09-09T22:47:00Z"/>
              </w:rPr>
            </w:pPr>
          </w:p>
          <w:p w:rsidR="00D15D43" w:rsidRDefault="00D15D43" w:rsidP="00D15D43">
            <w:pPr>
              <w:pStyle w:val="ListParagraph"/>
              <w:numPr>
                <w:ilvl w:val="0"/>
                <w:numId w:val="6"/>
              </w:numPr>
              <w:rPr>
                <w:ins w:id="297" w:author="Denice Curtis" w:date="2016-09-09T22:47:00Z"/>
              </w:rPr>
            </w:pPr>
            <w:ins w:id="298" w:author="Denice Curtis" w:date="2016-09-09T22:47:00Z">
              <w:r>
                <w:t>a) The second data set represents the scores of 10 MPH students in their final biostatistics exam.  We want to recode the data giving a code of 1 to scores between  75 - 100, code 2 to scores between 61 - 75, code 3 to scores between 41 - 60 and code 4 to scores between 0 - 40.</w:t>
              </w:r>
            </w:ins>
          </w:p>
          <w:p w:rsidR="00D15D43" w:rsidRDefault="00D15D43" w:rsidP="00D15D43">
            <w:pPr>
              <w:pStyle w:val="ListParagraph"/>
              <w:ind w:left="810"/>
              <w:rPr>
                <w:ins w:id="299" w:author="Denice Curtis" w:date="2016-09-09T22:47:00Z"/>
              </w:rPr>
            </w:pPr>
            <w:ins w:id="300" w:author="Denice Curtis" w:date="2016-09-09T22:47:00Z">
              <w:r>
                <w:t>Enter the following data in SPSS</w:t>
              </w:r>
            </w:ins>
          </w:p>
          <w:p w:rsidR="00D15D43" w:rsidRDefault="00D15D43" w:rsidP="00D15D43">
            <w:pPr>
              <w:pStyle w:val="ListParagraph"/>
              <w:ind w:left="810"/>
              <w:rPr>
                <w:ins w:id="301" w:author="Denice Curtis" w:date="2016-09-09T22:47:00Z"/>
              </w:rPr>
            </w:pPr>
          </w:p>
          <w:tbl>
            <w:tblPr>
              <w:tblW w:w="0" w:type="auto"/>
              <w:tblCellSpacing w:w="15" w:type="dxa"/>
              <w:tblInd w:w="1069" w:type="dxa"/>
              <w:tblLayout w:type="fixed"/>
              <w:tblLook w:val="04A0" w:firstRow="1" w:lastRow="0" w:firstColumn="1" w:lastColumn="0" w:noHBand="0" w:noVBand="1"/>
            </w:tblPr>
            <w:tblGrid>
              <w:gridCol w:w="2677"/>
              <w:gridCol w:w="480"/>
              <w:gridCol w:w="480"/>
              <w:gridCol w:w="480"/>
              <w:gridCol w:w="480"/>
              <w:gridCol w:w="480"/>
              <w:gridCol w:w="480"/>
              <w:gridCol w:w="480"/>
              <w:gridCol w:w="480"/>
              <w:gridCol w:w="480"/>
              <w:gridCol w:w="480"/>
            </w:tblGrid>
            <w:tr w:rsidR="00D15D43" w:rsidTr="00D15D43">
              <w:trPr>
                <w:tblCellSpacing w:w="15" w:type="dxa"/>
                <w:ins w:id="302" w:author="Denice Curtis" w:date="2016-09-09T22:47:00Z"/>
              </w:trPr>
              <w:tc>
                <w:tcPr>
                  <w:tcW w:w="7372" w:type="dxa"/>
                  <w:gridSpan w:val="11"/>
                  <w:tcMar>
                    <w:top w:w="15" w:type="dxa"/>
                    <w:left w:w="15" w:type="dxa"/>
                    <w:bottom w:w="15" w:type="dxa"/>
                    <w:right w:w="15" w:type="dxa"/>
                  </w:tcMar>
                  <w:vAlign w:val="center"/>
                  <w:hideMark/>
                </w:tcPr>
                <w:p w:rsidR="00D15D43" w:rsidRDefault="00D15D43">
                  <w:pPr>
                    <w:spacing w:line="276" w:lineRule="auto"/>
                    <w:jc w:val="left"/>
                    <w:rPr>
                      <w:ins w:id="303" w:author="Denice Curtis" w:date="2016-09-09T22:47:00Z"/>
                      <w:rFonts w:ascii="Times New Roman" w:eastAsia="Times New Roman" w:hAnsi="Times New Roman" w:cs="Times New Roman"/>
                      <w:sz w:val="24"/>
                      <w:szCs w:val="24"/>
                      <w:highlight w:val="magenta"/>
                    </w:rPr>
                  </w:pPr>
                  <w:ins w:id="304" w:author="Denice Curtis" w:date="2016-09-09T22:47:00Z">
                    <w:r>
                      <w:rPr>
                        <w:rFonts w:ascii="Times New Roman" w:eastAsia="Times New Roman" w:hAnsi="Times New Roman" w:cs="Times New Roman"/>
                        <w:color w:val="FFFFFF" w:themeColor="background1"/>
                        <w:sz w:val="24"/>
                        <w:szCs w:val="24"/>
                        <w:highlight w:val="magenta"/>
                      </w:rPr>
                      <w:t>Scores of 10 MPH students during their final biostatistics exam</w:t>
                    </w:r>
                  </w:ins>
                </w:p>
              </w:tc>
            </w:tr>
            <w:tr w:rsidR="00D15D43" w:rsidTr="00D15D43">
              <w:trPr>
                <w:tblCellSpacing w:w="15" w:type="dxa"/>
                <w:ins w:id="305" w:author="Denice Curtis" w:date="2016-09-09T22:47:00Z"/>
              </w:trPr>
              <w:tc>
                <w:tcPr>
                  <w:tcW w:w="2632" w:type="dxa"/>
                  <w:tcMar>
                    <w:top w:w="15" w:type="dxa"/>
                    <w:left w:w="15" w:type="dxa"/>
                    <w:bottom w:w="15" w:type="dxa"/>
                    <w:right w:w="15" w:type="dxa"/>
                  </w:tcMar>
                  <w:vAlign w:val="center"/>
                  <w:hideMark/>
                </w:tcPr>
                <w:p w:rsidR="00D15D43" w:rsidRDefault="00D15D43">
                  <w:pPr>
                    <w:spacing w:line="276" w:lineRule="auto"/>
                    <w:jc w:val="left"/>
                    <w:rPr>
                      <w:ins w:id="306" w:author="Denice Curtis" w:date="2016-09-09T22:47:00Z"/>
                      <w:rFonts w:ascii="Times New Roman" w:eastAsia="Times New Roman" w:hAnsi="Times New Roman" w:cs="Times New Roman"/>
                      <w:sz w:val="24"/>
                      <w:szCs w:val="24"/>
                    </w:rPr>
                  </w:pPr>
                  <w:ins w:id="307" w:author="Denice Curtis" w:date="2016-09-09T22:47:00Z">
                    <w:r>
                      <w:rPr>
                        <w:rFonts w:ascii="Times New Roman" w:eastAsia="Times New Roman" w:hAnsi="Times New Roman" w:cs="Times New Roman"/>
                        <w:color w:val="FF0000"/>
                        <w:sz w:val="24"/>
                        <w:szCs w:val="24"/>
                      </w:rPr>
                      <w:t>Scores</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08" w:author="Denice Curtis" w:date="2016-09-09T22:47:00Z"/>
                      <w:rFonts w:ascii="Times New Roman" w:eastAsia="Times New Roman" w:hAnsi="Times New Roman" w:cs="Times New Roman"/>
                      <w:sz w:val="24"/>
                      <w:szCs w:val="24"/>
                    </w:rPr>
                  </w:pPr>
                  <w:ins w:id="309" w:author="Denice Curtis" w:date="2016-09-09T22:47:00Z">
                    <w:r>
                      <w:rPr>
                        <w:rFonts w:ascii="Times New Roman" w:eastAsia="Times New Roman" w:hAnsi="Times New Roman" w:cs="Times New Roman"/>
                        <w:sz w:val="24"/>
                        <w:szCs w:val="24"/>
                      </w:rPr>
                      <w:t>58</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10" w:author="Denice Curtis" w:date="2016-09-09T22:47:00Z"/>
                      <w:rFonts w:ascii="Times New Roman" w:eastAsia="Times New Roman" w:hAnsi="Times New Roman" w:cs="Times New Roman"/>
                      <w:sz w:val="24"/>
                      <w:szCs w:val="24"/>
                    </w:rPr>
                  </w:pPr>
                  <w:ins w:id="311" w:author="Denice Curtis" w:date="2016-09-09T22:47:00Z">
                    <w:r>
                      <w:rPr>
                        <w:rFonts w:ascii="Times New Roman" w:eastAsia="Times New Roman" w:hAnsi="Times New Roman" w:cs="Times New Roman"/>
                        <w:sz w:val="24"/>
                        <w:szCs w:val="24"/>
                      </w:rPr>
                      <w:t>86</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12" w:author="Denice Curtis" w:date="2016-09-09T22:47:00Z"/>
                      <w:rFonts w:ascii="Times New Roman" w:eastAsia="Times New Roman" w:hAnsi="Times New Roman" w:cs="Times New Roman"/>
                      <w:sz w:val="24"/>
                      <w:szCs w:val="24"/>
                    </w:rPr>
                  </w:pPr>
                  <w:ins w:id="313" w:author="Denice Curtis" w:date="2016-09-09T22:47:00Z">
                    <w:r>
                      <w:rPr>
                        <w:rFonts w:ascii="Times New Roman" w:eastAsia="Times New Roman" w:hAnsi="Times New Roman" w:cs="Times New Roman"/>
                        <w:sz w:val="24"/>
                        <w:szCs w:val="24"/>
                      </w:rPr>
                      <w:t>74</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14" w:author="Denice Curtis" w:date="2016-09-09T22:47:00Z"/>
                      <w:rFonts w:ascii="Times New Roman" w:eastAsia="Times New Roman" w:hAnsi="Times New Roman" w:cs="Times New Roman"/>
                      <w:sz w:val="24"/>
                      <w:szCs w:val="24"/>
                    </w:rPr>
                  </w:pPr>
                  <w:ins w:id="315" w:author="Denice Curtis" w:date="2016-09-09T22:47:00Z">
                    <w:r>
                      <w:rPr>
                        <w:rFonts w:ascii="Times New Roman" w:eastAsia="Times New Roman" w:hAnsi="Times New Roman" w:cs="Times New Roman"/>
                        <w:sz w:val="24"/>
                        <w:szCs w:val="24"/>
                      </w:rPr>
                      <w:t>70</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16" w:author="Denice Curtis" w:date="2016-09-09T22:47:00Z"/>
                      <w:rFonts w:ascii="Times New Roman" w:eastAsia="Times New Roman" w:hAnsi="Times New Roman" w:cs="Times New Roman"/>
                      <w:sz w:val="24"/>
                      <w:szCs w:val="24"/>
                    </w:rPr>
                  </w:pPr>
                  <w:ins w:id="317" w:author="Denice Curtis" w:date="2016-09-09T22:47:00Z">
                    <w:r>
                      <w:rPr>
                        <w:rFonts w:ascii="Times New Roman" w:eastAsia="Times New Roman" w:hAnsi="Times New Roman" w:cs="Times New Roman"/>
                        <w:sz w:val="24"/>
                        <w:szCs w:val="24"/>
                      </w:rPr>
                      <w:t>79</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18" w:author="Denice Curtis" w:date="2016-09-09T22:47:00Z"/>
                      <w:rFonts w:ascii="Times New Roman" w:eastAsia="Times New Roman" w:hAnsi="Times New Roman" w:cs="Times New Roman"/>
                      <w:sz w:val="24"/>
                      <w:szCs w:val="24"/>
                    </w:rPr>
                  </w:pPr>
                  <w:ins w:id="319" w:author="Denice Curtis" w:date="2016-09-09T22:47:00Z">
                    <w:r>
                      <w:rPr>
                        <w:rFonts w:ascii="Times New Roman" w:eastAsia="Times New Roman" w:hAnsi="Times New Roman" w:cs="Times New Roman"/>
                        <w:sz w:val="24"/>
                        <w:szCs w:val="24"/>
                      </w:rPr>
                      <w:t>60</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20" w:author="Denice Curtis" w:date="2016-09-09T22:47:00Z"/>
                      <w:rFonts w:ascii="Times New Roman" w:eastAsia="Times New Roman" w:hAnsi="Times New Roman" w:cs="Times New Roman"/>
                      <w:sz w:val="24"/>
                      <w:szCs w:val="24"/>
                    </w:rPr>
                  </w:pPr>
                  <w:ins w:id="321" w:author="Denice Curtis" w:date="2016-09-09T22:47:00Z">
                    <w:r>
                      <w:rPr>
                        <w:rFonts w:ascii="Times New Roman" w:eastAsia="Times New Roman" w:hAnsi="Times New Roman" w:cs="Times New Roman"/>
                        <w:sz w:val="24"/>
                        <w:szCs w:val="24"/>
                      </w:rPr>
                      <w:t>35</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22" w:author="Denice Curtis" w:date="2016-09-09T22:47:00Z"/>
                      <w:rFonts w:ascii="Times New Roman" w:eastAsia="Times New Roman" w:hAnsi="Times New Roman" w:cs="Times New Roman"/>
                      <w:sz w:val="24"/>
                      <w:szCs w:val="24"/>
                    </w:rPr>
                  </w:pPr>
                  <w:ins w:id="323" w:author="Denice Curtis" w:date="2016-09-09T22:47:00Z">
                    <w:r>
                      <w:rPr>
                        <w:rFonts w:ascii="Times New Roman" w:eastAsia="Times New Roman" w:hAnsi="Times New Roman" w:cs="Times New Roman"/>
                        <w:sz w:val="24"/>
                        <w:szCs w:val="24"/>
                      </w:rPr>
                      <w:t>42</w:t>
                    </w:r>
                  </w:ins>
                </w:p>
              </w:tc>
              <w:tc>
                <w:tcPr>
                  <w:tcW w:w="450" w:type="dxa"/>
                  <w:tcMar>
                    <w:top w:w="15" w:type="dxa"/>
                    <w:left w:w="15" w:type="dxa"/>
                    <w:bottom w:w="15" w:type="dxa"/>
                    <w:right w:w="15" w:type="dxa"/>
                  </w:tcMar>
                  <w:vAlign w:val="center"/>
                  <w:hideMark/>
                </w:tcPr>
                <w:p w:rsidR="00D15D43" w:rsidRDefault="00D15D43">
                  <w:pPr>
                    <w:spacing w:line="276" w:lineRule="auto"/>
                    <w:jc w:val="left"/>
                    <w:rPr>
                      <w:ins w:id="324" w:author="Denice Curtis" w:date="2016-09-09T22:47:00Z"/>
                      <w:rFonts w:ascii="Times New Roman" w:eastAsia="Times New Roman" w:hAnsi="Times New Roman" w:cs="Times New Roman"/>
                      <w:sz w:val="24"/>
                      <w:szCs w:val="24"/>
                    </w:rPr>
                  </w:pPr>
                  <w:ins w:id="325" w:author="Denice Curtis" w:date="2016-09-09T22:47:00Z">
                    <w:r>
                      <w:rPr>
                        <w:rFonts w:ascii="Times New Roman" w:eastAsia="Times New Roman" w:hAnsi="Times New Roman" w:cs="Times New Roman"/>
                        <w:sz w:val="24"/>
                        <w:szCs w:val="24"/>
                      </w:rPr>
                      <w:t>55</w:t>
                    </w:r>
                  </w:ins>
                </w:p>
              </w:tc>
              <w:tc>
                <w:tcPr>
                  <w:tcW w:w="435" w:type="dxa"/>
                  <w:tcMar>
                    <w:top w:w="15" w:type="dxa"/>
                    <w:left w:w="15" w:type="dxa"/>
                    <w:bottom w:w="15" w:type="dxa"/>
                    <w:right w:w="15" w:type="dxa"/>
                  </w:tcMar>
                  <w:vAlign w:val="center"/>
                  <w:hideMark/>
                </w:tcPr>
                <w:p w:rsidR="00D15D43" w:rsidRDefault="00D15D43">
                  <w:pPr>
                    <w:spacing w:line="276" w:lineRule="auto"/>
                    <w:jc w:val="left"/>
                    <w:rPr>
                      <w:ins w:id="326" w:author="Denice Curtis" w:date="2016-09-09T22:47:00Z"/>
                      <w:rFonts w:ascii="Times New Roman" w:eastAsia="Times New Roman" w:hAnsi="Times New Roman" w:cs="Times New Roman"/>
                      <w:sz w:val="24"/>
                      <w:szCs w:val="24"/>
                    </w:rPr>
                  </w:pPr>
                  <w:ins w:id="327" w:author="Denice Curtis" w:date="2016-09-09T22:47:00Z">
                    <w:r>
                      <w:rPr>
                        <w:rFonts w:ascii="Times New Roman" w:eastAsia="Times New Roman" w:hAnsi="Times New Roman" w:cs="Times New Roman"/>
                        <w:sz w:val="24"/>
                        <w:szCs w:val="24"/>
                      </w:rPr>
                      <w:t>91</w:t>
                    </w:r>
                  </w:ins>
                </w:p>
              </w:tc>
            </w:tr>
          </w:tbl>
          <w:p w:rsidR="00D15D43" w:rsidRDefault="00D15D43" w:rsidP="00D15D43">
            <w:pPr>
              <w:pStyle w:val="ListParagraph"/>
              <w:ind w:left="810"/>
              <w:rPr>
                <w:ins w:id="328" w:author="Denice Curtis" w:date="2016-09-09T22:47:00Z"/>
              </w:rPr>
            </w:pPr>
          </w:p>
          <w:p w:rsidR="00D15D43" w:rsidRDefault="00D15D43" w:rsidP="00D15D43">
            <w:pPr>
              <w:pStyle w:val="ListParagraph"/>
              <w:ind w:left="810"/>
              <w:rPr>
                <w:ins w:id="329" w:author="Denice Curtis" w:date="2016-09-09T22:47:00Z"/>
              </w:rPr>
            </w:pPr>
            <w:ins w:id="330" w:author="Denice Curtis" w:date="2016-09-09T22:47:00Z">
              <w:r>
                <w:t>b) Recode the data giving code "1" to scores between 75 - 100, code 2 to scores between 61 - 75, code 3 to scores between 41 - 60 and code 4 to scores between 0 – 40</w:t>
              </w:r>
            </w:ins>
          </w:p>
          <w:p w:rsidR="00D15D43" w:rsidRDefault="00D15D43" w:rsidP="00D15D43">
            <w:pPr>
              <w:pStyle w:val="ListParagraph"/>
              <w:ind w:left="810"/>
              <w:rPr>
                <w:ins w:id="331" w:author="Denice Curtis" w:date="2016-09-09T22:47:00Z"/>
              </w:rPr>
            </w:pPr>
            <w:ins w:id="332" w:author="Denice Curtis" w:date="2016-09-09T22:47:00Z">
              <w:r>
                <w:t xml:space="preserve">c) Run frequencies of the new created variable. Copy (i.e. copy special in a jpg format) and paste it into this </w:t>
              </w:r>
              <w:proofErr w:type="spellStart"/>
              <w:r>
                <w:t>document.See</w:t>
              </w:r>
              <w:proofErr w:type="spellEnd"/>
              <w:r>
                <w:t xml:space="preserve"> example above.</w:t>
              </w:r>
            </w:ins>
          </w:p>
          <w:p w:rsidR="00D15D43" w:rsidRDefault="00D15D43" w:rsidP="00D15D43">
            <w:pPr>
              <w:pStyle w:val="ListParagraph"/>
              <w:ind w:left="810"/>
              <w:rPr>
                <w:ins w:id="333" w:author="Denice Curtis" w:date="2016-09-09T22:47:00Z"/>
              </w:rPr>
            </w:pPr>
          </w:p>
          <w:p w:rsidR="00D15D43" w:rsidRDefault="00D15D43" w:rsidP="00D15D43">
            <w:pPr>
              <w:pStyle w:val="ListParagraph"/>
              <w:ind w:left="810"/>
              <w:rPr>
                <w:ins w:id="334" w:author="Denice Curtis" w:date="2016-09-09T22:47:00Z"/>
              </w:rPr>
            </w:pPr>
          </w:p>
          <w:p w:rsidR="00D15D43" w:rsidRDefault="00D15D43" w:rsidP="00D15D43">
            <w:pPr>
              <w:pStyle w:val="ListParagraph"/>
              <w:ind w:left="810"/>
              <w:rPr>
                <w:ins w:id="335" w:author="Denice Curtis" w:date="2016-09-09T22:47:00Z"/>
              </w:rPr>
            </w:pPr>
          </w:p>
          <w:p w:rsidR="00D15D43" w:rsidRDefault="00D15D43" w:rsidP="00D15D43">
            <w:pPr>
              <w:pStyle w:val="ListParagraph"/>
              <w:ind w:left="810"/>
              <w:rPr>
                <w:ins w:id="336" w:author="Denice Curtis" w:date="2016-09-09T22:47:00Z"/>
              </w:rPr>
            </w:pPr>
          </w:p>
          <w:p w:rsidR="00D15D43" w:rsidRDefault="00D15D43" w:rsidP="00D15D43">
            <w:pPr>
              <w:pStyle w:val="ListParagraph"/>
              <w:ind w:left="810"/>
              <w:rPr>
                <w:ins w:id="337" w:author="Denice Curtis" w:date="2016-09-09T22:47:00Z"/>
              </w:rPr>
            </w:pPr>
          </w:p>
          <w:p w:rsidR="00D15D43" w:rsidRDefault="00D15D43" w:rsidP="00D15D43">
            <w:pPr>
              <w:pStyle w:val="ListParagraph"/>
              <w:ind w:left="810"/>
              <w:rPr>
                <w:ins w:id="338" w:author="Denice Curtis" w:date="2016-09-09T22:47:00Z"/>
              </w:rPr>
            </w:pPr>
          </w:p>
          <w:p w:rsidR="00D15D43" w:rsidRDefault="00D15D43" w:rsidP="00D15D43">
            <w:pPr>
              <w:pStyle w:val="ListParagraph"/>
              <w:ind w:left="810"/>
              <w:rPr>
                <w:ins w:id="339" w:author="Denice Curtis" w:date="2016-09-09T22:47:00Z"/>
              </w:rPr>
            </w:pPr>
          </w:p>
          <w:p w:rsidR="00D15D43" w:rsidRDefault="00D15D43" w:rsidP="00D15D43">
            <w:pPr>
              <w:autoSpaceDE w:val="0"/>
              <w:autoSpaceDN w:val="0"/>
              <w:adjustRightInd w:val="0"/>
              <w:jc w:val="left"/>
              <w:rPr>
                <w:ins w:id="340" w:author="Denice Curtis" w:date="2016-09-09T22:47:00Z"/>
                <w:rFonts w:ascii="Courier New" w:hAnsi="Courier New" w:cs="Courier New"/>
                <w:color w:val="000000"/>
                <w:sz w:val="20"/>
                <w:szCs w:val="20"/>
              </w:rPr>
            </w:pPr>
          </w:p>
          <w:p w:rsidR="00D15D43" w:rsidRDefault="00D15D43" w:rsidP="00D15D43">
            <w:pPr>
              <w:autoSpaceDE w:val="0"/>
              <w:autoSpaceDN w:val="0"/>
              <w:adjustRightInd w:val="0"/>
              <w:jc w:val="left"/>
              <w:rPr>
                <w:ins w:id="341" w:author="Denice Curtis" w:date="2016-09-09T22:47:00Z"/>
                <w:rFonts w:ascii="Courier New" w:hAnsi="Courier New" w:cs="Courier New"/>
                <w:color w:val="000000"/>
                <w:sz w:val="20"/>
                <w:szCs w:val="20"/>
              </w:rPr>
            </w:pPr>
            <w:ins w:id="342" w:author="Denice Curtis" w:date="2016-09-09T22:47:00Z">
              <w:r>
                <w:rPr>
                  <w:rFonts w:ascii="Courier New" w:hAnsi="Courier New" w:cs="Courier New"/>
                  <w:color w:val="000000"/>
                  <w:sz w:val="20"/>
                  <w:szCs w:val="20"/>
                </w:rPr>
                <w:t>GET</w:t>
              </w:r>
            </w:ins>
          </w:p>
          <w:p w:rsidR="00D15D43" w:rsidRDefault="00D15D43" w:rsidP="00D15D43">
            <w:pPr>
              <w:autoSpaceDE w:val="0"/>
              <w:autoSpaceDN w:val="0"/>
              <w:adjustRightInd w:val="0"/>
              <w:jc w:val="left"/>
              <w:rPr>
                <w:ins w:id="343" w:author="Denice Curtis" w:date="2016-09-09T22:47:00Z"/>
                <w:rFonts w:ascii="Courier New" w:hAnsi="Courier New" w:cs="Courier New"/>
                <w:color w:val="000000"/>
                <w:sz w:val="20"/>
                <w:szCs w:val="20"/>
              </w:rPr>
            </w:pPr>
            <w:ins w:id="344" w:author="Denice Curtis" w:date="2016-09-09T22:47:00Z">
              <w:r>
                <w:rPr>
                  <w:rFonts w:ascii="Courier New" w:hAnsi="Courier New" w:cs="Courier New"/>
                  <w:color w:val="000000"/>
                  <w:sz w:val="20"/>
                  <w:szCs w:val="20"/>
                </w:rPr>
                <w:t xml:space="preserve">  FILE='\\argofiler\students\Home\nm51\Documents\ex_1.sav'.</w:t>
              </w:r>
            </w:ins>
          </w:p>
          <w:p w:rsidR="00D15D43" w:rsidRDefault="00D15D43" w:rsidP="00D15D43">
            <w:pPr>
              <w:autoSpaceDE w:val="0"/>
              <w:autoSpaceDN w:val="0"/>
              <w:adjustRightInd w:val="0"/>
              <w:jc w:val="left"/>
              <w:rPr>
                <w:ins w:id="345" w:author="Denice Curtis" w:date="2016-09-09T22:47:00Z"/>
                <w:rFonts w:ascii="Courier New" w:hAnsi="Courier New" w:cs="Courier New"/>
                <w:color w:val="000000"/>
                <w:sz w:val="20"/>
                <w:szCs w:val="20"/>
              </w:rPr>
            </w:pPr>
            <w:ins w:id="346" w:author="Denice Curtis" w:date="2016-09-09T22:47:00Z">
              <w:r>
                <w:rPr>
                  <w:rFonts w:ascii="Courier New" w:hAnsi="Courier New" w:cs="Courier New"/>
                  <w:color w:val="000000"/>
                  <w:sz w:val="20"/>
                  <w:szCs w:val="20"/>
                </w:rPr>
                <w:t>DATASET NAME DataSet6 WINDOW=FRONT.</w:t>
              </w:r>
            </w:ins>
          </w:p>
          <w:p w:rsidR="00D15D43" w:rsidRDefault="00D15D43" w:rsidP="00D15D43">
            <w:pPr>
              <w:autoSpaceDE w:val="0"/>
              <w:autoSpaceDN w:val="0"/>
              <w:adjustRightInd w:val="0"/>
              <w:jc w:val="left"/>
              <w:rPr>
                <w:ins w:id="347" w:author="Denice Curtis" w:date="2016-09-09T22:47:00Z"/>
                <w:rFonts w:ascii="Courier New" w:hAnsi="Courier New" w:cs="Courier New"/>
                <w:color w:val="000000"/>
                <w:sz w:val="20"/>
                <w:szCs w:val="20"/>
              </w:rPr>
            </w:pPr>
            <w:ins w:id="348" w:author="Denice Curtis" w:date="2016-09-09T22:47:00Z">
              <w:r>
                <w:rPr>
                  <w:rFonts w:ascii="Courier New" w:hAnsi="Courier New" w:cs="Courier New"/>
                  <w:color w:val="000000"/>
                  <w:sz w:val="20"/>
                  <w:szCs w:val="20"/>
                </w:rPr>
                <w:t>NEW FILE.</w:t>
              </w:r>
            </w:ins>
          </w:p>
          <w:p w:rsidR="00D15D43" w:rsidRDefault="00D15D43" w:rsidP="00D15D43">
            <w:pPr>
              <w:autoSpaceDE w:val="0"/>
              <w:autoSpaceDN w:val="0"/>
              <w:adjustRightInd w:val="0"/>
              <w:jc w:val="left"/>
              <w:rPr>
                <w:ins w:id="349" w:author="Denice Curtis" w:date="2016-09-09T22:47:00Z"/>
                <w:rFonts w:ascii="Courier New" w:hAnsi="Courier New" w:cs="Courier New"/>
                <w:color w:val="000000"/>
                <w:sz w:val="20"/>
                <w:szCs w:val="20"/>
              </w:rPr>
            </w:pPr>
            <w:ins w:id="350" w:author="Denice Curtis" w:date="2016-09-09T22:47:00Z">
              <w:r>
                <w:rPr>
                  <w:rFonts w:ascii="Courier New" w:hAnsi="Courier New" w:cs="Courier New"/>
                  <w:color w:val="000000"/>
                  <w:sz w:val="20"/>
                  <w:szCs w:val="20"/>
                </w:rPr>
                <w:t>DATASET NAME DataSet7 WINDOW=FRONT.</w:t>
              </w:r>
            </w:ins>
          </w:p>
          <w:p w:rsidR="00D15D43" w:rsidRDefault="00D15D43" w:rsidP="00D15D43">
            <w:pPr>
              <w:autoSpaceDE w:val="0"/>
              <w:autoSpaceDN w:val="0"/>
              <w:adjustRightInd w:val="0"/>
              <w:jc w:val="left"/>
              <w:rPr>
                <w:ins w:id="351" w:author="Denice Curtis" w:date="2016-09-09T22:47:00Z"/>
                <w:rFonts w:ascii="Courier New" w:hAnsi="Courier New" w:cs="Courier New"/>
                <w:color w:val="000000"/>
                <w:sz w:val="20"/>
                <w:szCs w:val="20"/>
              </w:rPr>
            </w:pPr>
            <w:ins w:id="352" w:author="Denice Curtis" w:date="2016-09-09T22:47:00Z">
              <w:r>
                <w:rPr>
                  <w:rFonts w:ascii="Courier New" w:hAnsi="Courier New" w:cs="Courier New"/>
                  <w:color w:val="000000"/>
                  <w:sz w:val="20"/>
                  <w:szCs w:val="20"/>
                </w:rPr>
                <w:t>DATASET ACTIVATE DataSet3.</w:t>
              </w:r>
            </w:ins>
          </w:p>
          <w:p w:rsidR="00D15D43" w:rsidRDefault="00D15D43" w:rsidP="00D15D43">
            <w:pPr>
              <w:autoSpaceDE w:val="0"/>
              <w:autoSpaceDN w:val="0"/>
              <w:adjustRightInd w:val="0"/>
              <w:jc w:val="left"/>
              <w:rPr>
                <w:ins w:id="353" w:author="Denice Curtis" w:date="2016-09-09T22:47:00Z"/>
                <w:rFonts w:ascii="Courier New" w:hAnsi="Courier New" w:cs="Courier New"/>
                <w:color w:val="000000"/>
                <w:sz w:val="20"/>
                <w:szCs w:val="20"/>
              </w:rPr>
            </w:pPr>
            <w:ins w:id="354" w:author="Denice Curtis" w:date="2016-09-09T22:47:00Z">
              <w:r>
                <w:rPr>
                  <w:rFonts w:ascii="Courier New" w:hAnsi="Courier New" w:cs="Courier New"/>
                  <w:color w:val="000000"/>
                  <w:sz w:val="20"/>
                  <w:szCs w:val="20"/>
                </w:rPr>
                <w:t>DATASET CLOSE DataSet6.</w:t>
              </w:r>
            </w:ins>
          </w:p>
          <w:p w:rsidR="00D15D43" w:rsidRDefault="00D15D43" w:rsidP="00D15D43">
            <w:pPr>
              <w:autoSpaceDE w:val="0"/>
              <w:autoSpaceDN w:val="0"/>
              <w:adjustRightInd w:val="0"/>
              <w:jc w:val="left"/>
              <w:rPr>
                <w:ins w:id="355" w:author="Denice Curtis" w:date="2016-09-09T22:47:00Z"/>
                <w:rFonts w:ascii="Courier New" w:hAnsi="Courier New" w:cs="Courier New"/>
                <w:color w:val="000000"/>
                <w:sz w:val="20"/>
                <w:szCs w:val="20"/>
              </w:rPr>
            </w:pPr>
            <w:ins w:id="356" w:author="Denice Curtis" w:date="2016-09-09T22:47:00Z">
              <w:r>
                <w:rPr>
                  <w:rFonts w:ascii="Courier New" w:hAnsi="Courier New" w:cs="Courier New"/>
                  <w:color w:val="000000"/>
                  <w:sz w:val="20"/>
                  <w:szCs w:val="20"/>
                </w:rPr>
                <w:t>DATASET ACTIVATE DataSet3.</w:t>
              </w:r>
            </w:ins>
          </w:p>
          <w:p w:rsidR="00D15D43" w:rsidRDefault="00D15D43" w:rsidP="00D15D43">
            <w:pPr>
              <w:autoSpaceDE w:val="0"/>
              <w:autoSpaceDN w:val="0"/>
              <w:adjustRightInd w:val="0"/>
              <w:jc w:val="left"/>
              <w:rPr>
                <w:ins w:id="357" w:author="Denice Curtis" w:date="2016-09-09T22:47:00Z"/>
                <w:rFonts w:ascii="Courier New" w:hAnsi="Courier New" w:cs="Courier New"/>
                <w:color w:val="000000"/>
                <w:sz w:val="20"/>
                <w:szCs w:val="20"/>
              </w:rPr>
            </w:pPr>
            <w:ins w:id="358" w:author="Denice Curtis" w:date="2016-09-09T22:47:00Z">
              <w:r>
                <w:rPr>
                  <w:rFonts w:ascii="Courier New" w:hAnsi="Courier New" w:cs="Courier New"/>
                  <w:color w:val="000000"/>
                  <w:sz w:val="20"/>
                  <w:szCs w:val="20"/>
                </w:rPr>
                <w:t>DATASET CLOSE DataSet7.</w:t>
              </w:r>
            </w:ins>
          </w:p>
          <w:p w:rsidR="00D15D43" w:rsidRDefault="00D15D43" w:rsidP="00D15D43">
            <w:pPr>
              <w:autoSpaceDE w:val="0"/>
              <w:autoSpaceDN w:val="0"/>
              <w:adjustRightInd w:val="0"/>
              <w:jc w:val="left"/>
              <w:rPr>
                <w:ins w:id="359" w:author="Denice Curtis" w:date="2016-09-09T22:47:00Z"/>
                <w:rFonts w:ascii="Courier New" w:hAnsi="Courier New" w:cs="Courier New"/>
                <w:color w:val="000000"/>
                <w:sz w:val="20"/>
                <w:szCs w:val="20"/>
              </w:rPr>
            </w:pPr>
            <w:ins w:id="360" w:author="Denice Curtis" w:date="2016-09-09T22:47:00Z">
              <w:r>
                <w:rPr>
                  <w:rFonts w:ascii="Courier New" w:hAnsi="Courier New" w:cs="Courier New"/>
                  <w:color w:val="000000"/>
                  <w:sz w:val="20"/>
                  <w:szCs w:val="20"/>
                </w:rPr>
                <w:t xml:space="preserve">RECODE VAR00002 (120=1) (86=2) (56=3) (18=4) (10=5) (75 thru 100=1) (61 thru 75=2) (41 thru 60=3) (0 thru 40=4) INTO </w:t>
              </w:r>
              <w:proofErr w:type="spellStart"/>
              <w:r>
                <w:rPr>
                  <w:rFonts w:ascii="Courier New" w:hAnsi="Courier New" w:cs="Courier New"/>
                  <w:color w:val="000000"/>
                  <w:sz w:val="20"/>
                  <w:szCs w:val="20"/>
                </w:rPr>
                <w:t>Nscores</w:t>
              </w:r>
              <w:proofErr w:type="spellEnd"/>
              <w:r>
                <w:rPr>
                  <w:rFonts w:ascii="Courier New" w:hAnsi="Courier New" w:cs="Courier New"/>
                  <w:color w:val="000000"/>
                  <w:sz w:val="20"/>
                  <w:szCs w:val="20"/>
                </w:rPr>
                <w:t>.</w:t>
              </w:r>
            </w:ins>
          </w:p>
          <w:p w:rsidR="00D15D43" w:rsidRDefault="00D15D43" w:rsidP="00D15D43">
            <w:pPr>
              <w:autoSpaceDE w:val="0"/>
              <w:autoSpaceDN w:val="0"/>
              <w:adjustRightInd w:val="0"/>
              <w:jc w:val="left"/>
              <w:rPr>
                <w:ins w:id="361" w:author="Denice Curtis" w:date="2016-09-09T22:47:00Z"/>
                <w:rFonts w:ascii="Courier New" w:hAnsi="Courier New" w:cs="Courier New"/>
                <w:color w:val="000000"/>
                <w:sz w:val="20"/>
                <w:szCs w:val="20"/>
              </w:rPr>
            </w:pPr>
            <w:ins w:id="362" w:author="Denice Curtis" w:date="2016-09-09T22:47:00Z">
              <w:r>
                <w:rPr>
                  <w:rFonts w:ascii="Courier New" w:hAnsi="Courier New" w:cs="Courier New"/>
                  <w:color w:val="000000"/>
                  <w:sz w:val="20"/>
                  <w:szCs w:val="20"/>
                </w:rPr>
                <w:t xml:space="preserve">VARIABLE </w:t>
              </w:r>
              <w:proofErr w:type="gramStart"/>
              <w:r>
                <w:rPr>
                  <w:rFonts w:ascii="Courier New" w:hAnsi="Courier New" w:cs="Courier New"/>
                  <w:color w:val="000000"/>
                  <w:sz w:val="20"/>
                  <w:szCs w:val="20"/>
                </w:rPr>
                <w:t xml:space="preserve">LABELS  </w:t>
              </w:r>
              <w:proofErr w:type="spellStart"/>
              <w:r>
                <w:rPr>
                  <w:rFonts w:ascii="Courier New" w:hAnsi="Courier New" w:cs="Courier New"/>
                  <w:color w:val="000000"/>
                  <w:sz w:val="20"/>
                  <w:szCs w:val="20"/>
                </w:rPr>
                <w:t>Nscores</w:t>
              </w:r>
              <w:proofErr w:type="spellEnd"/>
              <w:proofErr w:type="gramEnd"/>
              <w:r>
                <w:rPr>
                  <w:rFonts w:ascii="Courier New" w:hAnsi="Courier New" w:cs="Courier New"/>
                  <w:color w:val="000000"/>
                  <w:sz w:val="20"/>
                  <w:szCs w:val="20"/>
                </w:rPr>
                <w:t xml:space="preserve"> 'new scores'.</w:t>
              </w:r>
            </w:ins>
          </w:p>
          <w:p w:rsidR="00D15D43" w:rsidRDefault="00D15D43" w:rsidP="00D15D43">
            <w:pPr>
              <w:autoSpaceDE w:val="0"/>
              <w:autoSpaceDN w:val="0"/>
              <w:adjustRightInd w:val="0"/>
              <w:jc w:val="left"/>
              <w:rPr>
                <w:ins w:id="363" w:author="Denice Curtis" w:date="2016-09-09T22:47:00Z"/>
                <w:rFonts w:ascii="Courier New" w:hAnsi="Courier New" w:cs="Courier New"/>
                <w:color w:val="000000"/>
                <w:sz w:val="20"/>
                <w:szCs w:val="20"/>
              </w:rPr>
            </w:pPr>
            <w:ins w:id="364" w:author="Denice Curtis" w:date="2016-09-09T22:47:00Z">
              <w:r>
                <w:rPr>
                  <w:rFonts w:ascii="Courier New" w:hAnsi="Courier New" w:cs="Courier New"/>
                  <w:color w:val="000000"/>
                  <w:sz w:val="20"/>
                  <w:szCs w:val="20"/>
                </w:rPr>
                <w:t>EXECUTE.</w:t>
              </w:r>
            </w:ins>
          </w:p>
          <w:p w:rsidR="00D15D43" w:rsidRDefault="00D15D43" w:rsidP="00D15D43">
            <w:pPr>
              <w:autoSpaceDE w:val="0"/>
              <w:autoSpaceDN w:val="0"/>
              <w:adjustRightInd w:val="0"/>
              <w:jc w:val="left"/>
              <w:rPr>
                <w:ins w:id="365" w:author="Denice Curtis" w:date="2016-09-09T22:47:00Z"/>
                <w:rFonts w:ascii="Courier New" w:hAnsi="Courier New" w:cs="Courier New"/>
                <w:color w:val="000000"/>
                <w:sz w:val="20"/>
                <w:szCs w:val="20"/>
              </w:rPr>
            </w:pPr>
            <w:ins w:id="366" w:author="Denice Curtis" w:date="2016-09-09T22:47:00Z">
              <w:r>
                <w:rPr>
                  <w:rFonts w:ascii="Courier New" w:hAnsi="Courier New" w:cs="Courier New"/>
                  <w:color w:val="000000"/>
                  <w:sz w:val="20"/>
                  <w:szCs w:val="20"/>
                </w:rPr>
                <w:t>FREQUENCIES VARIABLES=</w:t>
              </w:r>
              <w:proofErr w:type="spellStart"/>
              <w:r>
                <w:rPr>
                  <w:rFonts w:ascii="Courier New" w:hAnsi="Courier New" w:cs="Courier New"/>
                  <w:color w:val="000000"/>
                  <w:sz w:val="20"/>
                  <w:szCs w:val="20"/>
                </w:rPr>
                <w:t>Nscores</w:t>
              </w:r>
              <w:proofErr w:type="spellEnd"/>
            </w:ins>
          </w:p>
          <w:p w:rsidR="00D15D43" w:rsidRDefault="00D15D43" w:rsidP="00D15D43">
            <w:pPr>
              <w:autoSpaceDE w:val="0"/>
              <w:autoSpaceDN w:val="0"/>
              <w:adjustRightInd w:val="0"/>
              <w:jc w:val="left"/>
              <w:rPr>
                <w:ins w:id="367" w:author="Denice Curtis" w:date="2016-09-09T22:47:00Z"/>
                <w:rFonts w:ascii="Courier New" w:hAnsi="Courier New" w:cs="Courier New"/>
                <w:color w:val="000000"/>
                <w:sz w:val="20"/>
                <w:szCs w:val="20"/>
              </w:rPr>
            </w:pPr>
            <w:ins w:id="368" w:author="Denice Curtis" w:date="2016-09-09T22:47:00Z">
              <w:r>
                <w:rPr>
                  <w:rFonts w:ascii="Courier New" w:hAnsi="Courier New" w:cs="Courier New"/>
                  <w:color w:val="000000"/>
                  <w:sz w:val="20"/>
                  <w:szCs w:val="20"/>
                </w:rPr>
                <w:t xml:space="preserve">  /ORDER=ANALYSIS.</w:t>
              </w:r>
            </w:ins>
          </w:p>
          <w:p w:rsidR="00D15D43" w:rsidRDefault="00D15D43" w:rsidP="00D15D43">
            <w:pPr>
              <w:autoSpaceDE w:val="0"/>
              <w:autoSpaceDN w:val="0"/>
              <w:adjustRightInd w:val="0"/>
              <w:jc w:val="left"/>
              <w:rPr>
                <w:ins w:id="369" w:author="Denice Curtis" w:date="2016-09-09T22:47:00Z"/>
                <w:rFonts w:ascii="Courier New" w:hAnsi="Courier New" w:cs="Courier New"/>
                <w:color w:val="000000"/>
                <w:sz w:val="20"/>
                <w:szCs w:val="20"/>
              </w:rPr>
            </w:pPr>
          </w:p>
          <w:p w:rsidR="00D15D43" w:rsidRDefault="00D15D43" w:rsidP="00D15D43">
            <w:pPr>
              <w:autoSpaceDE w:val="0"/>
              <w:autoSpaceDN w:val="0"/>
              <w:adjustRightInd w:val="0"/>
              <w:spacing w:line="400" w:lineRule="atLeast"/>
              <w:jc w:val="left"/>
              <w:rPr>
                <w:ins w:id="370" w:author="Denice Curtis" w:date="2016-09-09T22:47:00Z"/>
                <w:rFonts w:ascii="Times New Roman" w:hAnsi="Times New Roman" w:cs="Times New Roman"/>
                <w:sz w:val="24"/>
                <w:szCs w:val="24"/>
              </w:rPr>
            </w:pPr>
          </w:p>
          <w:p w:rsidR="00D15D43" w:rsidRDefault="00D15D43" w:rsidP="00D15D43">
            <w:pPr>
              <w:pStyle w:val="ListParagraph"/>
              <w:ind w:left="810"/>
              <w:rPr>
                <w:ins w:id="371" w:author="Denice Curtis" w:date="2016-09-09T22:47:00Z"/>
              </w:rPr>
            </w:pPr>
          </w:p>
          <w:p w:rsidR="00D15D43" w:rsidRDefault="00D15D43" w:rsidP="00D15D43">
            <w:pPr>
              <w:autoSpaceDE w:val="0"/>
              <w:autoSpaceDN w:val="0"/>
              <w:adjustRightInd w:val="0"/>
              <w:jc w:val="left"/>
              <w:rPr>
                <w:ins w:id="372" w:author="Denice Curtis" w:date="2016-09-09T22:47:00Z"/>
                <w:rFonts w:ascii="Times New Roman" w:hAnsi="Times New Roman" w:cs="Times New Roman"/>
                <w:sz w:val="24"/>
                <w:szCs w:val="24"/>
              </w:rPr>
            </w:pPr>
          </w:p>
          <w:tbl>
            <w:tblPr>
              <w:tblW w:w="6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5"/>
              <w:gridCol w:w="735"/>
              <w:gridCol w:w="1163"/>
              <w:gridCol w:w="1025"/>
              <w:gridCol w:w="1393"/>
              <w:gridCol w:w="1470"/>
            </w:tblGrid>
            <w:tr w:rsidR="00D15D43" w:rsidTr="00D15D43">
              <w:trPr>
                <w:cantSplit/>
                <w:ins w:id="373" w:author="Denice Curtis" w:date="2016-09-09T22:47:00Z"/>
              </w:trPr>
              <w:tc>
                <w:tcPr>
                  <w:tcW w:w="6513" w:type="dxa"/>
                  <w:gridSpan w:val="6"/>
                  <w:tcBorders>
                    <w:top w:val="nil"/>
                    <w:left w:val="nil"/>
                    <w:bottom w:val="nil"/>
                    <w:right w:val="nil"/>
                  </w:tcBorders>
                  <w:shd w:val="clear" w:color="auto" w:fill="FFFFFF"/>
                  <w:vAlign w:val="center"/>
                  <w:hideMark/>
                </w:tcPr>
                <w:p w:rsidR="00D15D43" w:rsidRDefault="00D15D43">
                  <w:pPr>
                    <w:autoSpaceDE w:val="0"/>
                    <w:autoSpaceDN w:val="0"/>
                    <w:adjustRightInd w:val="0"/>
                    <w:spacing w:line="320" w:lineRule="atLeast"/>
                    <w:ind w:left="60" w:right="60"/>
                    <w:jc w:val="center"/>
                    <w:rPr>
                      <w:ins w:id="374" w:author="Denice Curtis" w:date="2016-09-09T22:47:00Z"/>
                      <w:rFonts w:ascii="Arial" w:hAnsi="Arial" w:cs="Arial"/>
                      <w:color w:val="000000"/>
                      <w:sz w:val="18"/>
                      <w:szCs w:val="18"/>
                    </w:rPr>
                  </w:pPr>
                  <w:ins w:id="375" w:author="Denice Curtis" w:date="2016-09-09T22:47:00Z">
                    <w:r>
                      <w:rPr>
                        <w:rFonts w:ascii="Arial" w:hAnsi="Arial" w:cs="Arial"/>
                        <w:b/>
                        <w:bCs/>
                        <w:color w:val="000000"/>
                        <w:sz w:val="18"/>
                        <w:szCs w:val="18"/>
                      </w:rPr>
                      <w:t>new scores</w:t>
                    </w:r>
                  </w:ins>
                </w:p>
              </w:tc>
            </w:tr>
            <w:tr w:rsidR="00D15D43" w:rsidTr="00D15D43">
              <w:trPr>
                <w:cantSplit/>
                <w:ins w:id="376" w:author="Denice Curtis" w:date="2016-09-09T22:47:00Z"/>
              </w:trPr>
              <w:tc>
                <w:tcPr>
                  <w:tcW w:w="1468" w:type="dxa"/>
                  <w:gridSpan w:val="2"/>
                  <w:tcBorders>
                    <w:top w:val="single" w:sz="18" w:space="0" w:color="000000"/>
                    <w:left w:val="single" w:sz="18" w:space="0" w:color="000000"/>
                    <w:bottom w:val="single" w:sz="18" w:space="0" w:color="000000"/>
                    <w:right w:val="nil"/>
                  </w:tcBorders>
                  <w:shd w:val="clear" w:color="auto" w:fill="FFFFFF"/>
                  <w:vAlign w:val="bottom"/>
                </w:tcPr>
                <w:p w:rsidR="00D15D43" w:rsidRDefault="00D15D43">
                  <w:pPr>
                    <w:autoSpaceDE w:val="0"/>
                    <w:autoSpaceDN w:val="0"/>
                    <w:adjustRightInd w:val="0"/>
                    <w:spacing w:line="276" w:lineRule="auto"/>
                    <w:jc w:val="left"/>
                    <w:rPr>
                      <w:ins w:id="377" w:author="Denice Curtis" w:date="2016-09-09T22:47:00Z"/>
                      <w:rFonts w:ascii="Times New Roman" w:hAnsi="Times New Roman" w:cs="Times New Roman"/>
                      <w:sz w:val="24"/>
                      <w:szCs w:val="24"/>
                    </w:rPr>
                  </w:pPr>
                </w:p>
              </w:tc>
              <w:tc>
                <w:tcPr>
                  <w:tcW w:w="1162"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378" w:author="Denice Curtis" w:date="2016-09-09T22:47:00Z"/>
                      <w:rFonts w:ascii="Arial" w:hAnsi="Arial" w:cs="Arial"/>
                      <w:color w:val="000000"/>
                      <w:sz w:val="18"/>
                      <w:szCs w:val="18"/>
                    </w:rPr>
                  </w:pPr>
                  <w:ins w:id="379" w:author="Denice Curtis" w:date="2016-09-09T22:47:00Z">
                    <w:r>
                      <w:rPr>
                        <w:rFonts w:ascii="Arial" w:hAnsi="Arial" w:cs="Arial"/>
                        <w:color w:val="000000"/>
                        <w:sz w:val="18"/>
                        <w:szCs w:val="18"/>
                      </w:rPr>
                      <w:t>Frequency</w:t>
                    </w:r>
                  </w:ins>
                </w:p>
              </w:tc>
              <w:tc>
                <w:tcPr>
                  <w:tcW w:w="1024"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380" w:author="Denice Curtis" w:date="2016-09-09T22:47:00Z"/>
                      <w:rFonts w:ascii="Arial" w:hAnsi="Arial" w:cs="Arial"/>
                      <w:color w:val="000000"/>
                      <w:sz w:val="18"/>
                      <w:szCs w:val="18"/>
                    </w:rPr>
                  </w:pPr>
                  <w:ins w:id="381" w:author="Denice Curtis" w:date="2016-09-09T22:47:00Z">
                    <w:r>
                      <w:rPr>
                        <w:rFonts w:ascii="Arial" w:hAnsi="Arial" w:cs="Arial"/>
                        <w:color w:val="000000"/>
                        <w:sz w:val="18"/>
                        <w:szCs w:val="18"/>
                      </w:rPr>
                      <w:t>Percent</w:t>
                    </w:r>
                  </w:ins>
                </w:p>
              </w:tc>
              <w:tc>
                <w:tcPr>
                  <w:tcW w:w="1391"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382" w:author="Denice Curtis" w:date="2016-09-09T22:47:00Z"/>
                      <w:rFonts w:ascii="Arial" w:hAnsi="Arial" w:cs="Arial"/>
                      <w:color w:val="000000"/>
                      <w:sz w:val="18"/>
                      <w:szCs w:val="18"/>
                    </w:rPr>
                  </w:pPr>
                  <w:ins w:id="383" w:author="Denice Curtis" w:date="2016-09-09T22:47:00Z">
                    <w:r>
                      <w:rPr>
                        <w:rFonts w:ascii="Arial" w:hAnsi="Arial" w:cs="Arial"/>
                        <w:color w:val="000000"/>
                        <w:sz w:val="18"/>
                        <w:szCs w:val="18"/>
                      </w:rPr>
                      <w:t>Valid Percent</w:t>
                    </w:r>
                  </w:ins>
                </w:p>
              </w:tc>
              <w:tc>
                <w:tcPr>
                  <w:tcW w:w="1468"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384" w:author="Denice Curtis" w:date="2016-09-09T22:47:00Z"/>
                      <w:rFonts w:ascii="Arial" w:hAnsi="Arial" w:cs="Arial"/>
                      <w:color w:val="000000"/>
                      <w:sz w:val="18"/>
                      <w:szCs w:val="18"/>
                    </w:rPr>
                  </w:pPr>
                  <w:ins w:id="385" w:author="Denice Curtis" w:date="2016-09-09T22:47:00Z">
                    <w:r>
                      <w:rPr>
                        <w:rFonts w:ascii="Arial" w:hAnsi="Arial" w:cs="Arial"/>
                        <w:color w:val="000000"/>
                        <w:sz w:val="18"/>
                        <w:szCs w:val="18"/>
                      </w:rPr>
                      <w:t>Cumulative Percent</w:t>
                    </w:r>
                  </w:ins>
                </w:p>
              </w:tc>
            </w:tr>
            <w:tr w:rsidR="00D15D43" w:rsidTr="00D15D43">
              <w:trPr>
                <w:cantSplit/>
                <w:ins w:id="386" w:author="Denice Curtis" w:date="2016-09-09T22:47:00Z"/>
              </w:trPr>
              <w:tc>
                <w:tcPr>
                  <w:tcW w:w="734" w:type="dxa"/>
                  <w:vMerge w:val="restart"/>
                  <w:tcBorders>
                    <w:top w:val="single" w:sz="18" w:space="0" w:color="000000"/>
                    <w:left w:val="single" w:sz="18" w:space="0" w:color="000000"/>
                    <w:bottom w:val="single" w:sz="18" w:space="0" w:color="000000"/>
                    <w:right w:val="nil"/>
                  </w:tcBorders>
                  <w:shd w:val="clear" w:color="auto" w:fill="FFFFFF"/>
                  <w:hideMark/>
                </w:tcPr>
                <w:p w:rsidR="00D15D43" w:rsidRDefault="00D15D43">
                  <w:pPr>
                    <w:autoSpaceDE w:val="0"/>
                    <w:autoSpaceDN w:val="0"/>
                    <w:adjustRightInd w:val="0"/>
                    <w:spacing w:line="320" w:lineRule="atLeast"/>
                    <w:ind w:left="60" w:right="60"/>
                    <w:jc w:val="left"/>
                    <w:rPr>
                      <w:ins w:id="387" w:author="Denice Curtis" w:date="2016-09-09T22:47:00Z"/>
                      <w:rFonts w:ascii="Arial" w:hAnsi="Arial" w:cs="Arial"/>
                      <w:color w:val="000000"/>
                      <w:sz w:val="18"/>
                      <w:szCs w:val="18"/>
                    </w:rPr>
                  </w:pPr>
                  <w:ins w:id="388" w:author="Denice Curtis" w:date="2016-09-09T22:47:00Z">
                    <w:r>
                      <w:rPr>
                        <w:rFonts w:ascii="Arial" w:hAnsi="Arial" w:cs="Arial"/>
                        <w:color w:val="000000"/>
                        <w:sz w:val="18"/>
                        <w:szCs w:val="18"/>
                      </w:rPr>
                      <w:t>Valid</w:t>
                    </w:r>
                  </w:ins>
                </w:p>
              </w:tc>
              <w:tc>
                <w:tcPr>
                  <w:tcW w:w="734" w:type="dxa"/>
                  <w:tcBorders>
                    <w:top w:val="single" w:sz="18" w:space="0" w:color="000000"/>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389" w:author="Denice Curtis" w:date="2016-09-09T22:47:00Z"/>
                      <w:rFonts w:ascii="Arial" w:hAnsi="Arial" w:cs="Arial"/>
                      <w:color w:val="000000"/>
                      <w:sz w:val="18"/>
                      <w:szCs w:val="18"/>
                    </w:rPr>
                  </w:pPr>
                  <w:ins w:id="390" w:author="Denice Curtis" w:date="2016-09-09T22:47:00Z">
                    <w:r>
                      <w:rPr>
                        <w:rFonts w:ascii="Arial" w:hAnsi="Arial" w:cs="Arial"/>
                        <w:color w:val="000000"/>
                        <w:sz w:val="18"/>
                        <w:szCs w:val="18"/>
                      </w:rPr>
                      <w:t>1.00</w:t>
                    </w:r>
                  </w:ins>
                </w:p>
              </w:tc>
              <w:tc>
                <w:tcPr>
                  <w:tcW w:w="1162" w:type="dxa"/>
                  <w:tcBorders>
                    <w:top w:val="single" w:sz="18" w:space="0" w:color="000000"/>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391" w:author="Denice Curtis" w:date="2016-09-09T22:47:00Z"/>
                      <w:rFonts w:ascii="Arial" w:hAnsi="Arial" w:cs="Arial"/>
                      <w:color w:val="000000"/>
                      <w:sz w:val="18"/>
                      <w:szCs w:val="18"/>
                    </w:rPr>
                  </w:pPr>
                  <w:ins w:id="392" w:author="Denice Curtis" w:date="2016-09-09T22:47:00Z">
                    <w:r>
                      <w:rPr>
                        <w:rFonts w:ascii="Arial" w:hAnsi="Arial" w:cs="Arial"/>
                        <w:color w:val="000000"/>
                        <w:sz w:val="18"/>
                        <w:szCs w:val="18"/>
                      </w:rPr>
                      <w:t>2</w:t>
                    </w:r>
                  </w:ins>
                </w:p>
              </w:tc>
              <w:tc>
                <w:tcPr>
                  <w:tcW w:w="1024"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393" w:author="Denice Curtis" w:date="2016-09-09T22:47:00Z"/>
                      <w:rFonts w:ascii="Arial" w:hAnsi="Arial" w:cs="Arial"/>
                      <w:color w:val="000000"/>
                      <w:sz w:val="18"/>
                      <w:szCs w:val="18"/>
                    </w:rPr>
                  </w:pPr>
                  <w:ins w:id="394" w:author="Denice Curtis" w:date="2016-09-09T22:47:00Z">
                    <w:r>
                      <w:rPr>
                        <w:rFonts w:ascii="Arial" w:hAnsi="Arial" w:cs="Arial"/>
                        <w:color w:val="000000"/>
                        <w:sz w:val="18"/>
                        <w:szCs w:val="18"/>
                      </w:rPr>
                      <w:t>20.0</w:t>
                    </w:r>
                  </w:ins>
                </w:p>
              </w:tc>
              <w:tc>
                <w:tcPr>
                  <w:tcW w:w="1391"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395" w:author="Denice Curtis" w:date="2016-09-09T22:47:00Z"/>
                      <w:rFonts w:ascii="Arial" w:hAnsi="Arial" w:cs="Arial"/>
                      <w:color w:val="000000"/>
                      <w:sz w:val="18"/>
                      <w:szCs w:val="18"/>
                    </w:rPr>
                  </w:pPr>
                  <w:ins w:id="396" w:author="Denice Curtis" w:date="2016-09-09T22:47:00Z">
                    <w:r>
                      <w:rPr>
                        <w:rFonts w:ascii="Arial" w:hAnsi="Arial" w:cs="Arial"/>
                        <w:color w:val="000000"/>
                        <w:sz w:val="18"/>
                        <w:szCs w:val="18"/>
                      </w:rPr>
                      <w:t>20.0</w:t>
                    </w:r>
                  </w:ins>
                </w:p>
              </w:tc>
              <w:tc>
                <w:tcPr>
                  <w:tcW w:w="1468" w:type="dxa"/>
                  <w:tcBorders>
                    <w:top w:val="single" w:sz="18" w:space="0" w:color="000000"/>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397" w:author="Denice Curtis" w:date="2016-09-09T22:47:00Z"/>
                      <w:rFonts w:ascii="Arial" w:hAnsi="Arial" w:cs="Arial"/>
                      <w:color w:val="000000"/>
                      <w:sz w:val="18"/>
                      <w:szCs w:val="18"/>
                    </w:rPr>
                  </w:pPr>
                  <w:ins w:id="398" w:author="Denice Curtis" w:date="2016-09-09T22:47:00Z">
                    <w:r>
                      <w:rPr>
                        <w:rFonts w:ascii="Arial" w:hAnsi="Arial" w:cs="Arial"/>
                        <w:color w:val="000000"/>
                        <w:sz w:val="18"/>
                        <w:szCs w:val="18"/>
                      </w:rPr>
                      <w:t>20.0</w:t>
                    </w:r>
                  </w:ins>
                </w:p>
              </w:tc>
            </w:tr>
            <w:tr w:rsidR="00D15D43" w:rsidTr="00D15D43">
              <w:trPr>
                <w:cantSplit/>
                <w:ins w:id="399"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400" w:author="Denice Curtis" w:date="2016-09-09T22:47:00Z"/>
                      <w:rFonts w:ascii="Arial" w:hAnsi="Arial" w:cs="Arial"/>
                      <w:color w:val="000000"/>
                      <w:sz w:val="18"/>
                      <w:szCs w:val="18"/>
                    </w:rPr>
                  </w:pPr>
                </w:p>
              </w:tc>
              <w:tc>
                <w:tcPr>
                  <w:tcW w:w="734"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401" w:author="Denice Curtis" w:date="2016-09-09T22:47:00Z"/>
                      <w:rFonts w:ascii="Arial" w:hAnsi="Arial" w:cs="Arial"/>
                      <w:color w:val="000000"/>
                      <w:sz w:val="18"/>
                      <w:szCs w:val="18"/>
                    </w:rPr>
                  </w:pPr>
                  <w:ins w:id="402" w:author="Denice Curtis" w:date="2016-09-09T22:47:00Z">
                    <w:r>
                      <w:rPr>
                        <w:rFonts w:ascii="Arial" w:hAnsi="Arial" w:cs="Arial"/>
                        <w:color w:val="000000"/>
                        <w:sz w:val="18"/>
                        <w:szCs w:val="18"/>
                      </w:rPr>
                      <w:t>2.00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03" w:author="Denice Curtis" w:date="2016-09-09T22:47:00Z"/>
                      <w:rFonts w:ascii="Arial" w:hAnsi="Arial" w:cs="Arial"/>
                      <w:color w:val="000000"/>
                      <w:sz w:val="18"/>
                      <w:szCs w:val="18"/>
                    </w:rPr>
                  </w:pPr>
                  <w:ins w:id="404" w:author="Denice Curtis" w:date="2016-09-09T22:47:00Z">
                    <w:r>
                      <w:rPr>
                        <w:rFonts w:ascii="Arial" w:hAnsi="Arial" w:cs="Arial"/>
                        <w:color w:val="000000"/>
                        <w:sz w:val="18"/>
                        <w:szCs w:val="18"/>
                      </w:rPr>
                      <w:t>3</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05" w:author="Denice Curtis" w:date="2016-09-09T22:47:00Z"/>
                      <w:rFonts w:ascii="Arial" w:hAnsi="Arial" w:cs="Arial"/>
                      <w:color w:val="000000"/>
                      <w:sz w:val="18"/>
                      <w:szCs w:val="18"/>
                    </w:rPr>
                  </w:pPr>
                  <w:ins w:id="406" w:author="Denice Curtis" w:date="2016-09-09T22:47:00Z">
                    <w:r>
                      <w:rPr>
                        <w:rFonts w:ascii="Arial" w:hAnsi="Arial" w:cs="Arial"/>
                        <w:color w:val="000000"/>
                        <w:sz w:val="18"/>
                        <w:szCs w:val="18"/>
                      </w:rPr>
                      <w:t>30.0</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07" w:author="Denice Curtis" w:date="2016-09-09T22:47:00Z"/>
                      <w:rFonts w:ascii="Arial" w:hAnsi="Arial" w:cs="Arial"/>
                      <w:color w:val="000000"/>
                      <w:sz w:val="18"/>
                      <w:szCs w:val="18"/>
                    </w:rPr>
                  </w:pPr>
                  <w:ins w:id="408" w:author="Denice Curtis" w:date="2016-09-09T22:47:00Z">
                    <w:r>
                      <w:rPr>
                        <w:rFonts w:ascii="Arial" w:hAnsi="Arial" w:cs="Arial"/>
                        <w:color w:val="000000"/>
                        <w:sz w:val="18"/>
                        <w:szCs w:val="18"/>
                      </w:rPr>
                      <w:t>30.0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09" w:author="Denice Curtis" w:date="2016-09-09T22:47:00Z"/>
                      <w:rFonts w:ascii="Arial" w:hAnsi="Arial" w:cs="Arial"/>
                      <w:color w:val="000000"/>
                      <w:sz w:val="18"/>
                      <w:szCs w:val="18"/>
                    </w:rPr>
                  </w:pPr>
                  <w:ins w:id="410" w:author="Denice Curtis" w:date="2016-09-09T22:47:00Z">
                    <w:r>
                      <w:rPr>
                        <w:rFonts w:ascii="Arial" w:hAnsi="Arial" w:cs="Arial"/>
                        <w:color w:val="000000"/>
                        <w:sz w:val="18"/>
                        <w:szCs w:val="18"/>
                      </w:rPr>
                      <w:t>50.0</w:t>
                    </w:r>
                  </w:ins>
                </w:p>
              </w:tc>
            </w:tr>
            <w:tr w:rsidR="00D15D43" w:rsidTr="00D15D43">
              <w:trPr>
                <w:cantSplit/>
                <w:ins w:id="411"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412" w:author="Denice Curtis" w:date="2016-09-09T22:47:00Z"/>
                      <w:rFonts w:ascii="Arial" w:hAnsi="Arial" w:cs="Arial"/>
                      <w:color w:val="000000"/>
                      <w:sz w:val="18"/>
                      <w:szCs w:val="18"/>
                    </w:rPr>
                  </w:pPr>
                </w:p>
              </w:tc>
              <w:tc>
                <w:tcPr>
                  <w:tcW w:w="734"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413" w:author="Denice Curtis" w:date="2016-09-09T22:47:00Z"/>
                      <w:rFonts w:ascii="Arial" w:hAnsi="Arial" w:cs="Arial"/>
                      <w:color w:val="000000"/>
                      <w:sz w:val="18"/>
                      <w:szCs w:val="18"/>
                    </w:rPr>
                  </w:pPr>
                  <w:ins w:id="414" w:author="Denice Curtis" w:date="2016-09-09T22:47:00Z">
                    <w:r>
                      <w:rPr>
                        <w:rFonts w:ascii="Arial" w:hAnsi="Arial" w:cs="Arial"/>
                        <w:color w:val="000000"/>
                        <w:sz w:val="18"/>
                        <w:szCs w:val="18"/>
                      </w:rPr>
                      <w:t>3.00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15" w:author="Denice Curtis" w:date="2016-09-09T22:47:00Z"/>
                      <w:rFonts w:ascii="Arial" w:hAnsi="Arial" w:cs="Arial"/>
                      <w:color w:val="000000"/>
                      <w:sz w:val="18"/>
                      <w:szCs w:val="18"/>
                    </w:rPr>
                  </w:pPr>
                  <w:ins w:id="416" w:author="Denice Curtis" w:date="2016-09-09T22:47:00Z">
                    <w:r>
                      <w:rPr>
                        <w:rFonts w:ascii="Arial" w:hAnsi="Arial" w:cs="Arial"/>
                        <w:color w:val="000000"/>
                        <w:sz w:val="18"/>
                        <w:szCs w:val="18"/>
                      </w:rPr>
                      <w:t>4</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17" w:author="Denice Curtis" w:date="2016-09-09T22:47:00Z"/>
                      <w:rFonts w:ascii="Arial" w:hAnsi="Arial" w:cs="Arial"/>
                      <w:color w:val="000000"/>
                      <w:sz w:val="18"/>
                      <w:szCs w:val="18"/>
                    </w:rPr>
                  </w:pPr>
                  <w:ins w:id="418" w:author="Denice Curtis" w:date="2016-09-09T22:47:00Z">
                    <w:r>
                      <w:rPr>
                        <w:rFonts w:ascii="Arial" w:hAnsi="Arial" w:cs="Arial"/>
                        <w:color w:val="000000"/>
                        <w:sz w:val="18"/>
                        <w:szCs w:val="18"/>
                      </w:rPr>
                      <w:t>40.0</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19" w:author="Denice Curtis" w:date="2016-09-09T22:47:00Z"/>
                      <w:rFonts w:ascii="Arial" w:hAnsi="Arial" w:cs="Arial"/>
                      <w:color w:val="000000"/>
                      <w:sz w:val="18"/>
                      <w:szCs w:val="18"/>
                    </w:rPr>
                  </w:pPr>
                  <w:ins w:id="420" w:author="Denice Curtis" w:date="2016-09-09T22:47:00Z">
                    <w:r>
                      <w:rPr>
                        <w:rFonts w:ascii="Arial" w:hAnsi="Arial" w:cs="Arial"/>
                        <w:color w:val="000000"/>
                        <w:sz w:val="18"/>
                        <w:szCs w:val="18"/>
                      </w:rPr>
                      <w:t>40.0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21" w:author="Denice Curtis" w:date="2016-09-09T22:47:00Z"/>
                      <w:rFonts w:ascii="Arial" w:hAnsi="Arial" w:cs="Arial"/>
                      <w:color w:val="000000"/>
                      <w:sz w:val="18"/>
                      <w:szCs w:val="18"/>
                    </w:rPr>
                  </w:pPr>
                  <w:ins w:id="422" w:author="Denice Curtis" w:date="2016-09-09T22:47:00Z">
                    <w:r>
                      <w:rPr>
                        <w:rFonts w:ascii="Arial" w:hAnsi="Arial" w:cs="Arial"/>
                        <w:color w:val="000000"/>
                        <w:sz w:val="18"/>
                        <w:szCs w:val="18"/>
                      </w:rPr>
                      <w:t>90.0</w:t>
                    </w:r>
                  </w:ins>
                </w:p>
              </w:tc>
            </w:tr>
            <w:tr w:rsidR="00D15D43" w:rsidTr="00D15D43">
              <w:trPr>
                <w:cantSplit/>
                <w:ins w:id="423"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424" w:author="Denice Curtis" w:date="2016-09-09T22:47:00Z"/>
                      <w:rFonts w:ascii="Arial" w:hAnsi="Arial" w:cs="Arial"/>
                      <w:color w:val="000000"/>
                      <w:sz w:val="18"/>
                      <w:szCs w:val="18"/>
                    </w:rPr>
                  </w:pPr>
                </w:p>
              </w:tc>
              <w:tc>
                <w:tcPr>
                  <w:tcW w:w="734"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425" w:author="Denice Curtis" w:date="2016-09-09T22:47:00Z"/>
                      <w:rFonts w:ascii="Arial" w:hAnsi="Arial" w:cs="Arial"/>
                      <w:color w:val="000000"/>
                      <w:sz w:val="18"/>
                      <w:szCs w:val="18"/>
                    </w:rPr>
                  </w:pPr>
                  <w:ins w:id="426" w:author="Denice Curtis" w:date="2016-09-09T22:47:00Z">
                    <w:r>
                      <w:rPr>
                        <w:rFonts w:ascii="Arial" w:hAnsi="Arial" w:cs="Arial"/>
                        <w:color w:val="000000"/>
                        <w:sz w:val="18"/>
                        <w:szCs w:val="18"/>
                      </w:rPr>
                      <w:t>4.00</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27" w:author="Denice Curtis" w:date="2016-09-09T22:47:00Z"/>
                      <w:rFonts w:ascii="Arial" w:hAnsi="Arial" w:cs="Arial"/>
                      <w:color w:val="000000"/>
                      <w:sz w:val="18"/>
                      <w:szCs w:val="18"/>
                    </w:rPr>
                  </w:pPr>
                  <w:ins w:id="428" w:author="Denice Curtis" w:date="2016-09-09T22:47:00Z">
                    <w:r>
                      <w:rPr>
                        <w:rFonts w:ascii="Arial" w:hAnsi="Arial" w:cs="Arial"/>
                        <w:color w:val="000000"/>
                        <w:sz w:val="18"/>
                        <w:szCs w:val="18"/>
                      </w:rPr>
                      <w:t>1</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29" w:author="Denice Curtis" w:date="2016-09-09T22:47:00Z"/>
                      <w:rFonts w:ascii="Arial" w:hAnsi="Arial" w:cs="Arial"/>
                      <w:color w:val="000000"/>
                      <w:sz w:val="18"/>
                      <w:szCs w:val="18"/>
                    </w:rPr>
                  </w:pPr>
                  <w:ins w:id="430" w:author="Denice Curtis" w:date="2016-09-09T22:47:00Z">
                    <w:r>
                      <w:rPr>
                        <w:rFonts w:ascii="Arial" w:hAnsi="Arial" w:cs="Arial"/>
                        <w:color w:val="000000"/>
                        <w:sz w:val="18"/>
                        <w:szCs w:val="18"/>
                      </w:rPr>
                      <w:t>10.0</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31" w:author="Denice Curtis" w:date="2016-09-09T22:47:00Z"/>
                      <w:rFonts w:ascii="Arial" w:hAnsi="Arial" w:cs="Arial"/>
                      <w:color w:val="000000"/>
                      <w:sz w:val="18"/>
                      <w:szCs w:val="18"/>
                    </w:rPr>
                  </w:pPr>
                  <w:ins w:id="432" w:author="Denice Curtis" w:date="2016-09-09T22:47:00Z">
                    <w:r>
                      <w:rPr>
                        <w:rFonts w:ascii="Arial" w:hAnsi="Arial" w:cs="Arial"/>
                        <w:color w:val="000000"/>
                        <w:sz w:val="18"/>
                        <w:szCs w:val="18"/>
                      </w:rPr>
                      <w:t>10.0</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33" w:author="Denice Curtis" w:date="2016-09-09T22:47:00Z"/>
                      <w:rFonts w:ascii="Arial" w:hAnsi="Arial" w:cs="Arial"/>
                      <w:color w:val="000000"/>
                      <w:sz w:val="18"/>
                      <w:szCs w:val="18"/>
                    </w:rPr>
                  </w:pPr>
                  <w:ins w:id="434" w:author="Denice Curtis" w:date="2016-09-09T22:47:00Z">
                    <w:r>
                      <w:rPr>
                        <w:rFonts w:ascii="Arial" w:hAnsi="Arial" w:cs="Arial"/>
                        <w:color w:val="000000"/>
                        <w:sz w:val="18"/>
                        <w:szCs w:val="18"/>
                      </w:rPr>
                      <w:t>100.0</w:t>
                    </w:r>
                  </w:ins>
                </w:p>
              </w:tc>
            </w:tr>
            <w:tr w:rsidR="00D15D43" w:rsidTr="00D15D43">
              <w:trPr>
                <w:cantSplit/>
                <w:ins w:id="435" w:author="Denice Curtis" w:date="2016-09-09T22:47:00Z"/>
              </w:trPr>
              <w:tc>
                <w:tcPr>
                  <w:tcW w:w="6513"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436" w:author="Denice Curtis" w:date="2016-09-09T22:47:00Z"/>
                      <w:rFonts w:ascii="Arial" w:hAnsi="Arial" w:cs="Arial"/>
                      <w:color w:val="000000"/>
                      <w:sz w:val="18"/>
                      <w:szCs w:val="18"/>
                    </w:rPr>
                  </w:pPr>
                </w:p>
              </w:tc>
              <w:tc>
                <w:tcPr>
                  <w:tcW w:w="734" w:type="dxa"/>
                  <w:tcBorders>
                    <w:top w:val="nil"/>
                    <w:left w:val="nil"/>
                    <w:bottom w:val="single" w:sz="18" w:space="0" w:color="000000"/>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437" w:author="Denice Curtis" w:date="2016-09-09T22:47:00Z"/>
                      <w:rFonts w:ascii="Arial" w:hAnsi="Arial" w:cs="Arial"/>
                      <w:color w:val="000000"/>
                      <w:sz w:val="18"/>
                      <w:szCs w:val="18"/>
                    </w:rPr>
                  </w:pPr>
                  <w:ins w:id="438" w:author="Denice Curtis" w:date="2016-09-09T22:47:00Z">
                    <w:r>
                      <w:rPr>
                        <w:rFonts w:ascii="Arial" w:hAnsi="Arial" w:cs="Arial"/>
                        <w:color w:val="000000"/>
                        <w:sz w:val="18"/>
                        <w:szCs w:val="18"/>
                      </w:rPr>
                      <w:t>Total</w:t>
                    </w:r>
                  </w:ins>
                </w:p>
              </w:tc>
              <w:tc>
                <w:tcPr>
                  <w:tcW w:w="1162" w:type="dxa"/>
                  <w:tcBorders>
                    <w:top w:val="nil"/>
                    <w:left w:val="single" w:sz="1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39" w:author="Denice Curtis" w:date="2016-09-09T22:47:00Z"/>
                      <w:rFonts w:ascii="Arial" w:hAnsi="Arial" w:cs="Arial"/>
                      <w:color w:val="000000"/>
                      <w:sz w:val="18"/>
                      <w:szCs w:val="18"/>
                    </w:rPr>
                  </w:pPr>
                  <w:ins w:id="440" w:author="Denice Curtis" w:date="2016-09-09T22:47:00Z">
                    <w:r>
                      <w:rPr>
                        <w:rFonts w:ascii="Arial" w:hAnsi="Arial" w:cs="Arial"/>
                        <w:color w:val="000000"/>
                        <w:sz w:val="18"/>
                        <w:szCs w:val="18"/>
                      </w:rPr>
                      <w:t>10</w:t>
                    </w:r>
                  </w:ins>
                </w:p>
              </w:tc>
              <w:tc>
                <w:tcPr>
                  <w:tcW w:w="1024" w:type="dxa"/>
                  <w:tcBorders>
                    <w:top w:val="nil"/>
                    <w:left w:val="single" w:sz="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41" w:author="Denice Curtis" w:date="2016-09-09T22:47:00Z"/>
                      <w:rFonts w:ascii="Arial" w:hAnsi="Arial" w:cs="Arial"/>
                      <w:color w:val="000000"/>
                      <w:sz w:val="18"/>
                      <w:szCs w:val="18"/>
                    </w:rPr>
                  </w:pPr>
                  <w:ins w:id="442" w:author="Denice Curtis" w:date="2016-09-09T22:47:00Z">
                    <w:r>
                      <w:rPr>
                        <w:rFonts w:ascii="Arial" w:hAnsi="Arial" w:cs="Arial"/>
                        <w:color w:val="000000"/>
                        <w:sz w:val="18"/>
                        <w:szCs w:val="18"/>
                      </w:rPr>
                      <w:t>100.0</w:t>
                    </w:r>
                  </w:ins>
                </w:p>
              </w:tc>
              <w:tc>
                <w:tcPr>
                  <w:tcW w:w="1391" w:type="dxa"/>
                  <w:tcBorders>
                    <w:top w:val="nil"/>
                    <w:left w:val="single" w:sz="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443" w:author="Denice Curtis" w:date="2016-09-09T22:47:00Z"/>
                      <w:rFonts w:ascii="Arial" w:hAnsi="Arial" w:cs="Arial"/>
                      <w:color w:val="000000"/>
                      <w:sz w:val="18"/>
                      <w:szCs w:val="18"/>
                    </w:rPr>
                  </w:pPr>
                  <w:ins w:id="444" w:author="Denice Curtis" w:date="2016-09-09T22:47:00Z">
                    <w:r>
                      <w:rPr>
                        <w:rFonts w:ascii="Arial" w:hAnsi="Arial" w:cs="Arial"/>
                        <w:color w:val="000000"/>
                        <w:sz w:val="18"/>
                        <w:szCs w:val="18"/>
                      </w:rPr>
                      <w:t>100.0</w:t>
                    </w:r>
                  </w:ins>
                </w:p>
              </w:tc>
              <w:tc>
                <w:tcPr>
                  <w:tcW w:w="1468" w:type="dxa"/>
                  <w:tcBorders>
                    <w:top w:val="nil"/>
                    <w:left w:val="single" w:sz="8" w:space="0" w:color="000000"/>
                    <w:bottom w:val="single" w:sz="18" w:space="0" w:color="000000"/>
                    <w:right w:val="single" w:sz="18" w:space="0" w:color="000000"/>
                  </w:tcBorders>
                  <w:shd w:val="clear" w:color="auto" w:fill="FFFFFF"/>
                  <w:vAlign w:val="center"/>
                </w:tcPr>
                <w:p w:rsidR="00D15D43" w:rsidRDefault="00D15D43">
                  <w:pPr>
                    <w:autoSpaceDE w:val="0"/>
                    <w:autoSpaceDN w:val="0"/>
                    <w:adjustRightInd w:val="0"/>
                    <w:spacing w:line="276" w:lineRule="auto"/>
                    <w:jc w:val="left"/>
                    <w:rPr>
                      <w:ins w:id="445" w:author="Denice Curtis" w:date="2016-09-09T22:47:00Z"/>
                      <w:rFonts w:ascii="Times New Roman" w:hAnsi="Times New Roman" w:cs="Times New Roman"/>
                      <w:sz w:val="24"/>
                      <w:szCs w:val="24"/>
                    </w:rPr>
                  </w:pPr>
                </w:p>
              </w:tc>
            </w:tr>
          </w:tbl>
          <w:p w:rsidR="00D15D43" w:rsidRDefault="00D15D43" w:rsidP="00D15D43">
            <w:pPr>
              <w:autoSpaceDE w:val="0"/>
              <w:autoSpaceDN w:val="0"/>
              <w:adjustRightInd w:val="0"/>
              <w:spacing w:line="400" w:lineRule="atLeast"/>
              <w:jc w:val="left"/>
              <w:rPr>
                <w:ins w:id="446" w:author="Denice Curtis" w:date="2016-09-09T22:47:00Z"/>
                <w:rFonts w:ascii="Times New Roman" w:hAnsi="Times New Roman" w:cs="Times New Roman"/>
                <w:sz w:val="24"/>
                <w:szCs w:val="24"/>
              </w:rPr>
            </w:pPr>
          </w:p>
          <w:p w:rsidR="00D15D43" w:rsidRDefault="00D15D43" w:rsidP="00D15D43">
            <w:pPr>
              <w:pStyle w:val="ListParagraph"/>
              <w:ind w:left="810"/>
              <w:rPr>
                <w:ins w:id="447" w:author="Denice Curtis" w:date="2016-09-09T22:47:00Z"/>
              </w:rPr>
            </w:pPr>
          </w:p>
          <w:p w:rsidR="00D15D43" w:rsidRDefault="00D15D43" w:rsidP="00D15D43">
            <w:pPr>
              <w:pStyle w:val="ListParagraph"/>
              <w:ind w:left="810"/>
              <w:rPr>
                <w:ins w:id="448" w:author="Denice Curtis" w:date="2016-09-09T22:47:00Z"/>
              </w:rPr>
            </w:pPr>
          </w:p>
          <w:p w:rsidR="00D15D43" w:rsidRDefault="00D15D43" w:rsidP="00D15D43">
            <w:pPr>
              <w:pStyle w:val="ListParagraph"/>
              <w:ind w:left="810"/>
              <w:rPr>
                <w:ins w:id="449" w:author="Denice Curtis" w:date="2016-09-09T22:47:00Z"/>
              </w:rPr>
            </w:pPr>
          </w:p>
          <w:p w:rsidR="00D15D43" w:rsidRDefault="00D15D43" w:rsidP="00D15D43">
            <w:pPr>
              <w:pStyle w:val="ListParagraph"/>
              <w:ind w:left="810"/>
              <w:rPr>
                <w:ins w:id="450" w:author="Denice Curtis" w:date="2016-09-09T22:47:00Z"/>
              </w:rPr>
            </w:pPr>
          </w:p>
          <w:p w:rsidR="00D15D43" w:rsidRDefault="00D15D43" w:rsidP="00D15D43">
            <w:pPr>
              <w:pStyle w:val="ListParagraph"/>
              <w:ind w:left="810"/>
              <w:rPr>
                <w:ins w:id="451" w:author="Denice Curtis" w:date="2016-09-09T22:47:00Z"/>
              </w:rPr>
            </w:pPr>
          </w:p>
          <w:p w:rsidR="00D15D43" w:rsidRDefault="00D15D43" w:rsidP="00D15D43">
            <w:pPr>
              <w:pStyle w:val="ListParagraph"/>
              <w:numPr>
                <w:ilvl w:val="0"/>
                <w:numId w:val="6"/>
              </w:numPr>
              <w:rPr>
                <w:ins w:id="452" w:author="Denice Curtis" w:date="2016-09-09T22:47:00Z"/>
              </w:rPr>
            </w:pPr>
            <w:ins w:id="453" w:author="Denice Curtis" w:date="2016-09-09T22:47:00Z">
              <w:r>
                <w:t>a) The third dataset represents 12 patient satisfaction scores for a dental provider. The satisfaction scores goes from 1 to 10 with 10 being extremely satisfied and 1 extremely dissatisfied. The provider wants to code all those who responded by giving ratings above 5 a "Satisfactory" code and those below 5 a "Dissatisfactory" code.</w:t>
              </w:r>
            </w:ins>
          </w:p>
          <w:p w:rsidR="00D15D43" w:rsidRDefault="00D15D43" w:rsidP="00D15D43">
            <w:pPr>
              <w:pStyle w:val="ListParagraph"/>
              <w:ind w:left="810"/>
              <w:rPr>
                <w:ins w:id="454" w:author="Denice Curtis" w:date="2016-09-09T22:47:00Z"/>
              </w:rPr>
            </w:pPr>
            <w:ins w:id="455" w:author="Denice Curtis" w:date="2016-09-09T22:47:00Z">
              <w:r>
                <w:t>Enter the following data in SPSS:</w:t>
              </w:r>
            </w:ins>
          </w:p>
          <w:p w:rsidR="00D15D43" w:rsidRDefault="00D15D43" w:rsidP="00D15D43">
            <w:pPr>
              <w:pStyle w:val="ListParagraph"/>
              <w:ind w:left="810"/>
              <w:rPr>
                <w:ins w:id="456" w:author="Denice Curtis" w:date="2016-09-09T22:47:00Z"/>
                <w:color w:val="FF0000"/>
              </w:rPr>
            </w:pPr>
            <w:proofErr w:type="spellStart"/>
            <w:ins w:id="457" w:author="Denice Curtis" w:date="2016-09-09T22:47:00Z">
              <w:r w:rsidRPr="00D15D43">
                <w:rPr>
                  <w:color w:val="FF0000"/>
                  <w:highlight w:val="lightGray"/>
                </w:rPr>
                <w:t>Satisf_Scores</w:t>
              </w:r>
              <w:proofErr w:type="spellEnd"/>
              <w:r w:rsidRPr="00D15D43">
                <w:rPr>
                  <w:color w:val="FF0000"/>
                  <w:highlight w:val="lightGray"/>
                </w:rPr>
                <w:t xml:space="preserve"> for Dental Provider</w:t>
              </w:r>
            </w:ins>
          </w:p>
          <w:p w:rsidR="00D15D43" w:rsidRDefault="00D15D43" w:rsidP="00D15D43">
            <w:pPr>
              <w:pStyle w:val="ListParagraph"/>
              <w:ind w:left="810"/>
              <w:rPr>
                <w:ins w:id="458" w:author="Denice Curtis" w:date="2016-09-09T22:47:00Z"/>
              </w:rPr>
            </w:pPr>
            <w:ins w:id="459" w:author="Denice Curtis" w:date="2016-09-09T22:47:00Z">
              <w:r>
                <w:rPr>
                  <w:color w:val="FF0000"/>
                </w:rPr>
                <w:t>Scores</w:t>
              </w:r>
              <w:r>
                <w:t xml:space="preserve">      3     6    8   9   7   2   10   6   4   8   9   3</w:t>
              </w:r>
            </w:ins>
          </w:p>
          <w:p w:rsidR="00D15D43" w:rsidRDefault="00D15D43" w:rsidP="00D15D43">
            <w:pPr>
              <w:pStyle w:val="ListParagraph"/>
              <w:ind w:left="810"/>
              <w:rPr>
                <w:ins w:id="460" w:author="Denice Curtis" w:date="2016-09-09T22:47:00Z"/>
              </w:rPr>
            </w:pPr>
            <w:ins w:id="461" w:author="Denice Curtis" w:date="2016-09-09T22:47:00Z">
              <w:r>
                <w:t>b) Recode the data so that all those who responded by giving ratings above 5 have a "Satisfactory" code and those below 5 have a "Dissatisfactory" code.</w:t>
              </w:r>
            </w:ins>
          </w:p>
          <w:p w:rsidR="00D15D43" w:rsidRDefault="00D15D43" w:rsidP="00D15D43">
            <w:pPr>
              <w:pStyle w:val="ListParagraph"/>
              <w:ind w:left="810"/>
              <w:rPr>
                <w:ins w:id="462" w:author="Denice Curtis" w:date="2016-09-09T22:47:00Z"/>
              </w:rPr>
            </w:pPr>
            <w:ins w:id="463" w:author="Denice Curtis" w:date="2016-09-09T22:47:00Z">
              <w:r>
                <w:t>c) Run frequencies of the new created variable (i.e. copy special in a jpg format). See example above.</w:t>
              </w:r>
            </w:ins>
          </w:p>
          <w:p w:rsidR="00D15D43" w:rsidRDefault="00D15D43" w:rsidP="00D15D43">
            <w:pPr>
              <w:pStyle w:val="ListParagraph"/>
              <w:ind w:left="810"/>
              <w:rPr>
                <w:ins w:id="464" w:author="Denice Curtis" w:date="2016-09-09T22:47:00Z"/>
              </w:rPr>
            </w:pPr>
          </w:p>
          <w:p w:rsidR="00D15D43" w:rsidRDefault="00D15D43" w:rsidP="00D15D43">
            <w:pPr>
              <w:autoSpaceDE w:val="0"/>
              <w:autoSpaceDN w:val="0"/>
              <w:adjustRightInd w:val="0"/>
              <w:jc w:val="left"/>
              <w:rPr>
                <w:ins w:id="465" w:author="Denice Curtis" w:date="2016-09-09T22:47:00Z"/>
                <w:rFonts w:ascii="Times New Roman" w:hAnsi="Times New Roman" w:cs="Times New Roman"/>
                <w:sz w:val="24"/>
                <w:szCs w:val="24"/>
              </w:rPr>
            </w:pPr>
          </w:p>
          <w:p w:rsidR="00D15D43" w:rsidRDefault="00D15D43" w:rsidP="00D15D43">
            <w:pPr>
              <w:autoSpaceDE w:val="0"/>
              <w:autoSpaceDN w:val="0"/>
              <w:adjustRightInd w:val="0"/>
              <w:jc w:val="left"/>
              <w:rPr>
                <w:ins w:id="466" w:author="Denice Curtis" w:date="2016-09-09T22:47:00Z"/>
                <w:rFonts w:ascii="Courier New" w:hAnsi="Courier New" w:cs="Courier New"/>
                <w:color w:val="000000"/>
                <w:sz w:val="20"/>
                <w:szCs w:val="20"/>
              </w:rPr>
            </w:pPr>
          </w:p>
          <w:p w:rsidR="00D15D43" w:rsidRDefault="00D15D43" w:rsidP="00D15D43">
            <w:pPr>
              <w:autoSpaceDE w:val="0"/>
              <w:autoSpaceDN w:val="0"/>
              <w:adjustRightInd w:val="0"/>
              <w:jc w:val="left"/>
              <w:rPr>
                <w:ins w:id="467" w:author="Denice Curtis" w:date="2016-09-09T22:47:00Z"/>
                <w:rFonts w:ascii="Courier New" w:hAnsi="Courier New" w:cs="Courier New"/>
                <w:color w:val="000000"/>
                <w:sz w:val="20"/>
                <w:szCs w:val="20"/>
              </w:rPr>
            </w:pPr>
            <w:ins w:id="468" w:author="Denice Curtis" w:date="2016-09-09T22:47:00Z">
              <w:r>
                <w:rPr>
                  <w:rFonts w:ascii="Courier New" w:hAnsi="Courier New" w:cs="Courier New"/>
                  <w:color w:val="000000"/>
                  <w:sz w:val="20"/>
                  <w:szCs w:val="20"/>
                </w:rPr>
                <w:t>GET</w:t>
              </w:r>
            </w:ins>
          </w:p>
          <w:p w:rsidR="00D15D43" w:rsidRDefault="00D15D43" w:rsidP="00D15D43">
            <w:pPr>
              <w:autoSpaceDE w:val="0"/>
              <w:autoSpaceDN w:val="0"/>
              <w:adjustRightInd w:val="0"/>
              <w:jc w:val="left"/>
              <w:rPr>
                <w:ins w:id="469" w:author="Denice Curtis" w:date="2016-09-09T22:47:00Z"/>
                <w:rFonts w:ascii="Courier New" w:hAnsi="Courier New" w:cs="Courier New"/>
                <w:color w:val="000000"/>
                <w:sz w:val="20"/>
                <w:szCs w:val="20"/>
              </w:rPr>
            </w:pPr>
            <w:ins w:id="470" w:author="Denice Curtis" w:date="2016-09-09T22:47:00Z">
              <w:r>
                <w:rPr>
                  <w:rFonts w:ascii="Courier New" w:hAnsi="Courier New" w:cs="Courier New"/>
                  <w:color w:val="000000"/>
                  <w:sz w:val="20"/>
                  <w:szCs w:val="20"/>
                </w:rPr>
                <w:t xml:space="preserve">  FILE='H:\Documents\ex_1.sav'.</w:t>
              </w:r>
            </w:ins>
          </w:p>
          <w:p w:rsidR="00D15D43" w:rsidRDefault="00D15D43" w:rsidP="00D15D43">
            <w:pPr>
              <w:autoSpaceDE w:val="0"/>
              <w:autoSpaceDN w:val="0"/>
              <w:adjustRightInd w:val="0"/>
              <w:jc w:val="left"/>
              <w:rPr>
                <w:ins w:id="471" w:author="Denice Curtis" w:date="2016-09-09T22:47:00Z"/>
                <w:rFonts w:ascii="Courier New" w:hAnsi="Courier New" w:cs="Courier New"/>
                <w:color w:val="000000"/>
                <w:sz w:val="20"/>
                <w:szCs w:val="20"/>
              </w:rPr>
            </w:pPr>
            <w:ins w:id="472" w:author="Denice Curtis" w:date="2016-09-09T22:47:00Z">
              <w:r>
                <w:rPr>
                  <w:rFonts w:ascii="Courier New" w:hAnsi="Courier New" w:cs="Courier New"/>
                  <w:color w:val="000000"/>
                  <w:sz w:val="20"/>
                  <w:szCs w:val="20"/>
                </w:rPr>
                <w:t>DATASET NAME DataSet8 WINDOW=FRONT.</w:t>
              </w:r>
            </w:ins>
          </w:p>
          <w:p w:rsidR="00D15D43" w:rsidRDefault="00D15D43" w:rsidP="00D15D43">
            <w:pPr>
              <w:autoSpaceDE w:val="0"/>
              <w:autoSpaceDN w:val="0"/>
              <w:adjustRightInd w:val="0"/>
              <w:jc w:val="left"/>
              <w:rPr>
                <w:ins w:id="473" w:author="Denice Curtis" w:date="2016-09-09T22:47:00Z"/>
                <w:rFonts w:ascii="Courier New" w:hAnsi="Courier New" w:cs="Courier New"/>
                <w:color w:val="000000"/>
                <w:sz w:val="20"/>
                <w:szCs w:val="20"/>
              </w:rPr>
            </w:pPr>
            <w:ins w:id="474" w:author="Denice Curtis" w:date="2016-09-09T22:47:00Z">
              <w:r>
                <w:rPr>
                  <w:rFonts w:ascii="Courier New" w:hAnsi="Courier New" w:cs="Courier New"/>
                  <w:color w:val="000000"/>
                  <w:sz w:val="20"/>
                  <w:szCs w:val="20"/>
                </w:rPr>
                <w:t>DATASET ACTIVATE DataSet3.</w:t>
              </w:r>
            </w:ins>
          </w:p>
          <w:p w:rsidR="00D15D43" w:rsidRDefault="00D15D43" w:rsidP="00D15D43">
            <w:pPr>
              <w:autoSpaceDE w:val="0"/>
              <w:autoSpaceDN w:val="0"/>
              <w:adjustRightInd w:val="0"/>
              <w:jc w:val="left"/>
              <w:rPr>
                <w:ins w:id="475" w:author="Denice Curtis" w:date="2016-09-09T22:47:00Z"/>
                <w:rFonts w:ascii="Courier New" w:hAnsi="Courier New" w:cs="Courier New"/>
                <w:color w:val="000000"/>
                <w:sz w:val="20"/>
                <w:szCs w:val="20"/>
              </w:rPr>
            </w:pPr>
            <w:ins w:id="476" w:author="Denice Curtis" w:date="2016-09-09T22:47:00Z">
              <w:r>
                <w:rPr>
                  <w:rFonts w:ascii="Courier New" w:hAnsi="Courier New" w:cs="Courier New"/>
                  <w:color w:val="000000"/>
                  <w:sz w:val="20"/>
                  <w:szCs w:val="20"/>
                </w:rPr>
                <w:t>DATASET ACTIVATE DataSet8.</w:t>
              </w:r>
            </w:ins>
          </w:p>
          <w:p w:rsidR="00D15D43" w:rsidRDefault="00D15D43" w:rsidP="00D15D43">
            <w:pPr>
              <w:autoSpaceDE w:val="0"/>
              <w:autoSpaceDN w:val="0"/>
              <w:adjustRightInd w:val="0"/>
              <w:jc w:val="left"/>
              <w:rPr>
                <w:ins w:id="477" w:author="Denice Curtis" w:date="2016-09-09T22:47:00Z"/>
                <w:rFonts w:ascii="Courier New" w:hAnsi="Courier New" w:cs="Courier New"/>
                <w:color w:val="000000"/>
                <w:sz w:val="20"/>
                <w:szCs w:val="20"/>
              </w:rPr>
            </w:pPr>
            <w:ins w:id="478" w:author="Denice Curtis" w:date="2016-09-09T22:47:00Z">
              <w:r>
                <w:rPr>
                  <w:rFonts w:ascii="Courier New" w:hAnsi="Courier New" w:cs="Courier New"/>
                  <w:color w:val="000000"/>
                  <w:sz w:val="20"/>
                  <w:szCs w:val="20"/>
                </w:rPr>
                <w:t>DATASET ACTIVATE DataSet3.</w:t>
              </w:r>
            </w:ins>
          </w:p>
          <w:p w:rsidR="00D15D43" w:rsidRDefault="00D15D43" w:rsidP="00D15D43">
            <w:pPr>
              <w:autoSpaceDE w:val="0"/>
              <w:autoSpaceDN w:val="0"/>
              <w:adjustRightInd w:val="0"/>
              <w:jc w:val="left"/>
              <w:rPr>
                <w:ins w:id="479" w:author="Denice Curtis" w:date="2016-09-09T22:47:00Z"/>
                <w:rFonts w:ascii="Courier New" w:hAnsi="Courier New" w:cs="Courier New"/>
                <w:color w:val="000000"/>
                <w:sz w:val="20"/>
                <w:szCs w:val="20"/>
              </w:rPr>
            </w:pPr>
            <w:ins w:id="480" w:author="Denice Curtis" w:date="2016-09-09T22:47:00Z">
              <w:r>
                <w:rPr>
                  <w:rFonts w:ascii="Courier New" w:hAnsi="Courier New" w:cs="Courier New"/>
                  <w:color w:val="000000"/>
                  <w:sz w:val="20"/>
                  <w:szCs w:val="20"/>
                </w:rPr>
                <w:t>FREQUENCIES VARIABLES=</w:t>
              </w:r>
              <w:proofErr w:type="spellStart"/>
              <w:r>
                <w:rPr>
                  <w:rFonts w:ascii="Courier New" w:hAnsi="Courier New" w:cs="Courier New"/>
                  <w:color w:val="000000"/>
                  <w:sz w:val="20"/>
                  <w:szCs w:val="20"/>
                </w:rPr>
                <w:t>Nrange</w:t>
              </w:r>
              <w:proofErr w:type="spellEnd"/>
            </w:ins>
          </w:p>
          <w:p w:rsidR="00D15D43" w:rsidRDefault="00D15D43" w:rsidP="00D15D43">
            <w:pPr>
              <w:autoSpaceDE w:val="0"/>
              <w:autoSpaceDN w:val="0"/>
              <w:adjustRightInd w:val="0"/>
              <w:jc w:val="left"/>
              <w:rPr>
                <w:ins w:id="481" w:author="Denice Curtis" w:date="2016-09-09T22:47:00Z"/>
                <w:rFonts w:ascii="Courier New" w:hAnsi="Courier New" w:cs="Courier New"/>
                <w:color w:val="000000"/>
                <w:sz w:val="20"/>
                <w:szCs w:val="20"/>
              </w:rPr>
            </w:pPr>
            <w:ins w:id="482" w:author="Denice Curtis" w:date="2016-09-09T22:47:00Z">
              <w:r>
                <w:rPr>
                  <w:rFonts w:ascii="Courier New" w:hAnsi="Courier New" w:cs="Courier New"/>
                  <w:color w:val="000000"/>
                  <w:sz w:val="20"/>
                  <w:szCs w:val="20"/>
                </w:rPr>
                <w:t xml:space="preserve">  /ORDER=ANALYSIS.</w:t>
              </w:r>
            </w:ins>
          </w:p>
          <w:p w:rsidR="00D15D43" w:rsidRDefault="00D15D43" w:rsidP="00D15D43">
            <w:pPr>
              <w:autoSpaceDE w:val="0"/>
              <w:autoSpaceDN w:val="0"/>
              <w:adjustRightInd w:val="0"/>
              <w:jc w:val="left"/>
              <w:rPr>
                <w:ins w:id="483" w:author="Denice Curtis" w:date="2016-09-09T22:47:00Z"/>
                <w:rFonts w:ascii="Courier New" w:hAnsi="Courier New" w:cs="Courier New"/>
                <w:color w:val="000000"/>
                <w:sz w:val="20"/>
                <w:szCs w:val="20"/>
              </w:rPr>
            </w:pPr>
          </w:p>
          <w:p w:rsidR="00D15D43" w:rsidRDefault="00D15D43" w:rsidP="00D15D43">
            <w:pPr>
              <w:autoSpaceDE w:val="0"/>
              <w:autoSpaceDN w:val="0"/>
              <w:adjustRightInd w:val="0"/>
              <w:spacing w:line="400" w:lineRule="atLeast"/>
              <w:jc w:val="left"/>
              <w:rPr>
                <w:ins w:id="484" w:author="Denice Curtis" w:date="2016-09-09T22:47:00Z"/>
                <w:rFonts w:ascii="Times New Roman" w:hAnsi="Times New Roman" w:cs="Times New Roman"/>
                <w:sz w:val="24"/>
                <w:szCs w:val="24"/>
              </w:rPr>
            </w:pPr>
          </w:p>
          <w:p w:rsidR="00D15D43" w:rsidRDefault="00D15D43" w:rsidP="00D15D43">
            <w:pPr>
              <w:autoSpaceDE w:val="0"/>
              <w:autoSpaceDN w:val="0"/>
              <w:adjustRightInd w:val="0"/>
              <w:spacing w:line="400" w:lineRule="atLeast"/>
              <w:jc w:val="left"/>
              <w:rPr>
                <w:ins w:id="485" w:author="Denice Curtis" w:date="2016-09-09T22:47:00Z"/>
                <w:rFonts w:ascii="Times New Roman" w:hAnsi="Times New Roman" w:cs="Times New Roman"/>
                <w:sz w:val="24"/>
                <w:szCs w:val="24"/>
              </w:rPr>
            </w:pPr>
          </w:p>
          <w:p w:rsidR="00D15D43" w:rsidRDefault="00D15D43" w:rsidP="00D15D43">
            <w:pPr>
              <w:autoSpaceDE w:val="0"/>
              <w:autoSpaceDN w:val="0"/>
              <w:adjustRightInd w:val="0"/>
              <w:jc w:val="left"/>
              <w:rPr>
                <w:ins w:id="486" w:author="Denice Curtis" w:date="2016-09-09T22:47:00Z"/>
                <w:rFonts w:ascii="Times New Roman" w:hAnsi="Times New Roman" w:cs="Times New Roman"/>
                <w:sz w:val="24"/>
                <w:szCs w:val="24"/>
              </w:rPr>
            </w:pPr>
          </w:p>
          <w:tbl>
            <w:tblPr>
              <w:tblW w:w="7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5"/>
              <w:gridCol w:w="1455"/>
              <w:gridCol w:w="1163"/>
              <w:gridCol w:w="1025"/>
              <w:gridCol w:w="1393"/>
              <w:gridCol w:w="1470"/>
            </w:tblGrid>
            <w:tr w:rsidR="00D15D43" w:rsidTr="00D15D43">
              <w:trPr>
                <w:cantSplit/>
                <w:ins w:id="487" w:author="Denice Curtis" w:date="2016-09-09T22:47:00Z"/>
              </w:trPr>
              <w:tc>
                <w:tcPr>
                  <w:tcW w:w="7232" w:type="dxa"/>
                  <w:gridSpan w:val="6"/>
                  <w:tcBorders>
                    <w:top w:val="nil"/>
                    <w:left w:val="nil"/>
                    <w:bottom w:val="nil"/>
                    <w:right w:val="nil"/>
                  </w:tcBorders>
                  <w:shd w:val="clear" w:color="auto" w:fill="FFFFFF"/>
                  <w:vAlign w:val="center"/>
                  <w:hideMark/>
                </w:tcPr>
                <w:p w:rsidR="00D15D43" w:rsidRDefault="00D15D43">
                  <w:pPr>
                    <w:autoSpaceDE w:val="0"/>
                    <w:autoSpaceDN w:val="0"/>
                    <w:adjustRightInd w:val="0"/>
                    <w:spacing w:line="320" w:lineRule="atLeast"/>
                    <w:ind w:left="60" w:right="60"/>
                    <w:jc w:val="center"/>
                    <w:rPr>
                      <w:ins w:id="488" w:author="Denice Curtis" w:date="2016-09-09T22:47:00Z"/>
                      <w:rFonts w:ascii="Arial" w:hAnsi="Arial" w:cs="Arial"/>
                      <w:color w:val="000000"/>
                      <w:sz w:val="18"/>
                      <w:szCs w:val="18"/>
                    </w:rPr>
                  </w:pPr>
                  <w:ins w:id="489" w:author="Denice Curtis" w:date="2016-09-09T22:47:00Z">
                    <w:r>
                      <w:rPr>
                        <w:rFonts w:ascii="Arial" w:hAnsi="Arial" w:cs="Arial"/>
                        <w:b/>
                        <w:bCs/>
                        <w:color w:val="000000"/>
                        <w:sz w:val="18"/>
                        <w:szCs w:val="18"/>
                      </w:rPr>
                      <w:t>new range</w:t>
                    </w:r>
                  </w:ins>
                </w:p>
              </w:tc>
            </w:tr>
            <w:tr w:rsidR="00D15D43" w:rsidTr="00D15D43">
              <w:trPr>
                <w:cantSplit/>
                <w:ins w:id="490" w:author="Denice Curtis" w:date="2016-09-09T22:47:00Z"/>
              </w:trPr>
              <w:tc>
                <w:tcPr>
                  <w:tcW w:w="2187" w:type="dxa"/>
                  <w:gridSpan w:val="2"/>
                  <w:tcBorders>
                    <w:top w:val="single" w:sz="18" w:space="0" w:color="000000"/>
                    <w:left w:val="single" w:sz="18" w:space="0" w:color="000000"/>
                    <w:bottom w:val="single" w:sz="18" w:space="0" w:color="000000"/>
                    <w:right w:val="nil"/>
                  </w:tcBorders>
                  <w:shd w:val="clear" w:color="auto" w:fill="FFFFFF"/>
                  <w:vAlign w:val="bottom"/>
                </w:tcPr>
                <w:p w:rsidR="00D15D43" w:rsidRDefault="00D15D43">
                  <w:pPr>
                    <w:autoSpaceDE w:val="0"/>
                    <w:autoSpaceDN w:val="0"/>
                    <w:adjustRightInd w:val="0"/>
                    <w:spacing w:line="276" w:lineRule="auto"/>
                    <w:jc w:val="left"/>
                    <w:rPr>
                      <w:ins w:id="491" w:author="Denice Curtis" w:date="2016-09-09T22:47:00Z"/>
                      <w:rFonts w:ascii="Times New Roman" w:hAnsi="Times New Roman" w:cs="Times New Roman"/>
                      <w:sz w:val="24"/>
                      <w:szCs w:val="24"/>
                    </w:rPr>
                  </w:pPr>
                </w:p>
              </w:tc>
              <w:tc>
                <w:tcPr>
                  <w:tcW w:w="1162"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492" w:author="Denice Curtis" w:date="2016-09-09T22:47:00Z"/>
                      <w:rFonts w:ascii="Arial" w:hAnsi="Arial" w:cs="Arial"/>
                      <w:color w:val="000000"/>
                      <w:sz w:val="18"/>
                      <w:szCs w:val="18"/>
                    </w:rPr>
                  </w:pPr>
                  <w:ins w:id="493" w:author="Denice Curtis" w:date="2016-09-09T22:47:00Z">
                    <w:r>
                      <w:rPr>
                        <w:rFonts w:ascii="Arial" w:hAnsi="Arial" w:cs="Arial"/>
                        <w:color w:val="000000"/>
                        <w:sz w:val="18"/>
                        <w:szCs w:val="18"/>
                      </w:rPr>
                      <w:t>Frequency</w:t>
                    </w:r>
                  </w:ins>
                </w:p>
              </w:tc>
              <w:tc>
                <w:tcPr>
                  <w:tcW w:w="1024"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494" w:author="Denice Curtis" w:date="2016-09-09T22:47:00Z"/>
                      <w:rFonts w:ascii="Arial" w:hAnsi="Arial" w:cs="Arial"/>
                      <w:color w:val="000000"/>
                      <w:sz w:val="18"/>
                      <w:szCs w:val="18"/>
                    </w:rPr>
                  </w:pPr>
                  <w:ins w:id="495" w:author="Denice Curtis" w:date="2016-09-09T22:47:00Z">
                    <w:r>
                      <w:rPr>
                        <w:rFonts w:ascii="Arial" w:hAnsi="Arial" w:cs="Arial"/>
                        <w:color w:val="000000"/>
                        <w:sz w:val="18"/>
                        <w:szCs w:val="18"/>
                      </w:rPr>
                      <w:t>Percent</w:t>
                    </w:r>
                  </w:ins>
                </w:p>
              </w:tc>
              <w:tc>
                <w:tcPr>
                  <w:tcW w:w="1391"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496" w:author="Denice Curtis" w:date="2016-09-09T22:47:00Z"/>
                      <w:rFonts w:ascii="Arial" w:hAnsi="Arial" w:cs="Arial"/>
                      <w:color w:val="000000"/>
                      <w:sz w:val="18"/>
                      <w:szCs w:val="18"/>
                    </w:rPr>
                  </w:pPr>
                  <w:ins w:id="497" w:author="Denice Curtis" w:date="2016-09-09T22:47:00Z">
                    <w:r>
                      <w:rPr>
                        <w:rFonts w:ascii="Arial" w:hAnsi="Arial" w:cs="Arial"/>
                        <w:color w:val="000000"/>
                        <w:sz w:val="18"/>
                        <w:szCs w:val="18"/>
                      </w:rPr>
                      <w:t>Valid Percent</w:t>
                    </w:r>
                  </w:ins>
                </w:p>
              </w:tc>
              <w:tc>
                <w:tcPr>
                  <w:tcW w:w="1468"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D15D43" w:rsidRDefault="00D15D43">
                  <w:pPr>
                    <w:autoSpaceDE w:val="0"/>
                    <w:autoSpaceDN w:val="0"/>
                    <w:adjustRightInd w:val="0"/>
                    <w:spacing w:line="320" w:lineRule="atLeast"/>
                    <w:ind w:left="60" w:right="60"/>
                    <w:jc w:val="center"/>
                    <w:rPr>
                      <w:ins w:id="498" w:author="Denice Curtis" w:date="2016-09-09T22:47:00Z"/>
                      <w:rFonts w:ascii="Arial" w:hAnsi="Arial" w:cs="Arial"/>
                      <w:color w:val="000000"/>
                      <w:sz w:val="18"/>
                      <w:szCs w:val="18"/>
                    </w:rPr>
                  </w:pPr>
                  <w:ins w:id="499" w:author="Denice Curtis" w:date="2016-09-09T22:47:00Z">
                    <w:r>
                      <w:rPr>
                        <w:rFonts w:ascii="Arial" w:hAnsi="Arial" w:cs="Arial"/>
                        <w:color w:val="000000"/>
                        <w:sz w:val="18"/>
                        <w:szCs w:val="18"/>
                      </w:rPr>
                      <w:t>Cumulative Percent</w:t>
                    </w:r>
                  </w:ins>
                </w:p>
              </w:tc>
            </w:tr>
            <w:tr w:rsidR="00D15D43" w:rsidTr="00D15D43">
              <w:trPr>
                <w:cantSplit/>
                <w:ins w:id="500" w:author="Denice Curtis" w:date="2016-09-09T22:47:00Z"/>
              </w:trPr>
              <w:tc>
                <w:tcPr>
                  <w:tcW w:w="734" w:type="dxa"/>
                  <w:vMerge w:val="restart"/>
                  <w:tcBorders>
                    <w:top w:val="single" w:sz="18" w:space="0" w:color="000000"/>
                    <w:left w:val="single" w:sz="18" w:space="0" w:color="000000"/>
                    <w:bottom w:val="single" w:sz="18" w:space="0" w:color="000000"/>
                    <w:right w:val="nil"/>
                  </w:tcBorders>
                  <w:shd w:val="clear" w:color="auto" w:fill="FFFFFF"/>
                  <w:hideMark/>
                </w:tcPr>
                <w:p w:rsidR="00D15D43" w:rsidRDefault="00D15D43">
                  <w:pPr>
                    <w:autoSpaceDE w:val="0"/>
                    <w:autoSpaceDN w:val="0"/>
                    <w:adjustRightInd w:val="0"/>
                    <w:spacing w:line="320" w:lineRule="atLeast"/>
                    <w:ind w:left="60" w:right="60"/>
                    <w:jc w:val="left"/>
                    <w:rPr>
                      <w:ins w:id="501" w:author="Denice Curtis" w:date="2016-09-09T22:47:00Z"/>
                      <w:rFonts w:ascii="Arial" w:hAnsi="Arial" w:cs="Arial"/>
                      <w:color w:val="000000"/>
                      <w:sz w:val="18"/>
                      <w:szCs w:val="18"/>
                    </w:rPr>
                  </w:pPr>
                  <w:ins w:id="502" w:author="Denice Curtis" w:date="2016-09-09T22:47:00Z">
                    <w:r>
                      <w:rPr>
                        <w:rFonts w:ascii="Arial" w:hAnsi="Arial" w:cs="Arial"/>
                        <w:color w:val="000000"/>
                        <w:sz w:val="18"/>
                        <w:szCs w:val="18"/>
                      </w:rPr>
                      <w:t>Valid</w:t>
                    </w:r>
                  </w:ins>
                </w:p>
              </w:tc>
              <w:tc>
                <w:tcPr>
                  <w:tcW w:w="1453" w:type="dxa"/>
                  <w:tcBorders>
                    <w:top w:val="single" w:sz="18" w:space="0" w:color="000000"/>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503" w:author="Denice Curtis" w:date="2016-09-09T22:47:00Z"/>
                      <w:rFonts w:ascii="Arial" w:hAnsi="Arial" w:cs="Arial"/>
                      <w:color w:val="000000"/>
                      <w:sz w:val="18"/>
                      <w:szCs w:val="18"/>
                    </w:rPr>
                  </w:pPr>
                  <w:ins w:id="504" w:author="Denice Curtis" w:date="2016-09-09T22:47:00Z">
                    <w:r>
                      <w:rPr>
                        <w:rFonts w:ascii="Arial" w:hAnsi="Arial" w:cs="Arial"/>
                        <w:color w:val="000000"/>
                        <w:sz w:val="18"/>
                        <w:szCs w:val="18"/>
                      </w:rPr>
                      <w:t>satisfactory</w:t>
                    </w:r>
                  </w:ins>
                </w:p>
              </w:tc>
              <w:tc>
                <w:tcPr>
                  <w:tcW w:w="1162" w:type="dxa"/>
                  <w:tcBorders>
                    <w:top w:val="single" w:sz="18" w:space="0" w:color="000000"/>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05" w:author="Denice Curtis" w:date="2016-09-09T22:47:00Z"/>
                      <w:rFonts w:ascii="Arial" w:hAnsi="Arial" w:cs="Arial"/>
                      <w:color w:val="000000"/>
                      <w:sz w:val="18"/>
                      <w:szCs w:val="18"/>
                    </w:rPr>
                  </w:pPr>
                  <w:ins w:id="506" w:author="Denice Curtis" w:date="2016-09-09T22:47:00Z">
                    <w:r>
                      <w:rPr>
                        <w:rFonts w:ascii="Arial" w:hAnsi="Arial" w:cs="Arial"/>
                        <w:color w:val="000000"/>
                        <w:sz w:val="18"/>
                        <w:szCs w:val="18"/>
                      </w:rPr>
                      <w:t>8</w:t>
                    </w:r>
                  </w:ins>
                </w:p>
              </w:tc>
              <w:tc>
                <w:tcPr>
                  <w:tcW w:w="1024"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07" w:author="Denice Curtis" w:date="2016-09-09T22:47:00Z"/>
                      <w:rFonts w:ascii="Arial" w:hAnsi="Arial" w:cs="Arial"/>
                      <w:color w:val="000000"/>
                      <w:sz w:val="18"/>
                      <w:szCs w:val="18"/>
                    </w:rPr>
                  </w:pPr>
                  <w:ins w:id="508" w:author="Denice Curtis" w:date="2016-09-09T22:47:00Z">
                    <w:r>
                      <w:rPr>
                        <w:rFonts w:ascii="Arial" w:hAnsi="Arial" w:cs="Arial"/>
                        <w:color w:val="000000"/>
                        <w:sz w:val="18"/>
                        <w:szCs w:val="18"/>
                      </w:rPr>
                      <w:t>66.7</w:t>
                    </w:r>
                  </w:ins>
                </w:p>
              </w:tc>
              <w:tc>
                <w:tcPr>
                  <w:tcW w:w="1391" w:type="dxa"/>
                  <w:tcBorders>
                    <w:top w:val="single" w:sz="18" w:space="0" w:color="000000"/>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09" w:author="Denice Curtis" w:date="2016-09-09T22:47:00Z"/>
                      <w:rFonts w:ascii="Arial" w:hAnsi="Arial" w:cs="Arial"/>
                      <w:color w:val="000000"/>
                      <w:sz w:val="18"/>
                      <w:szCs w:val="18"/>
                    </w:rPr>
                  </w:pPr>
                  <w:ins w:id="510" w:author="Denice Curtis" w:date="2016-09-09T22:47:00Z">
                    <w:r>
                      <w:rPr>
                        <w:rFonts w:ascii="Arial" w:hAnsi="Arial" w:cs="Arial"/>
                        <w:color w:val="000000"/>
                        <w:sz w:val="18"/>
                        <w:szCs w:val="18"/>
                      </w:rPr>
                      <w:t>66.7</w:t>
                    </w:r>
                  </w:ins>
                </w:p>
              </w:tc>
              <w:tc>
                <w:tcPr>
                  <w:tcW w:w="1468" w:type="dxa"/>
                  <w:tcBorders>
                    <w:top w:val="single" w:sz="18" w:space="0" w:color="000000"/>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11" w:author="Denice Curtis" w:date="2016-09-09T22:47:00Z"/>
                      <w:rFonts w:ascii="Arial" w:hAnsi="Arial" w:cs="Arial"/>
                      <w:color w:val="000000"/>
                      <w:sz w:val="18"/>
                      <w:szCs w:val="18"/>
                    </w:rPr>
                  </w:pPr>
                  <w:ins w:id="512" w:author="Denice Curtis" w:date="2016-09-09T22:47:00Z">
                    <w:r>
                      <w:rPr>
                        <w:rFonts w:ascii="Arial" w:hAnsi="Arial" w:cs="Arial"/>
                        <w:color w:val="000000"/>
                        <w:sz w:val="18"/>
                        <w:szCs w:val="18"/>
                      </w:rPr>
                      <w:t>66.7</w:t>
                    </w:r>
                  </w:ins>
                </w:p>
              </w:tc>
            </w:tr>
            <w:tr w:rsidR="00D15D43" w:rsidTr="00D15D43">
              <w:trPr>
                <w:cantSplit/>
                <w:ins w:id="513" w:author="Denice Curtis" w:date="2016-09-09T22:47:00Z"/>
              </w:trPr>
              <w:tc>
                <w:tcPr>
                  <w:tcW w:w="7232"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514" w:author="Denice Curtis" w:date="2016-09-09T22:47:00Z"/>
                      <w:rFonts w:ascii="Arial" w:hAnsi="Arial" w:cs="Arial"/>
                      <w:color w:val="000000"/>
                      <w:sz w:val="18"/>
                      <w:szCs w:val="18"/>
                    </w:rPr>
                  </w:pPr>
                </w:p>
              </w:tc>
              <w:tc>
                <w:tcPr>
                  <w:tcW w:w="1453" w:type="dxa"/>
                  <w:tcBorders>
                    <w:top w:val="nil"/>
                    <w:left w:val="nil"/>
                    <w:bottom w:val="nil"/>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515" w:author="Denice Curtis" w:date="2016-09-09T22:47:00Z"/>
                      <w:rFonts w:ascii="Arial" w:hAnsi="Arial" w:cs="Arial"/>
                      <w:color w:val="000000"/>
                      <w:sz w:val="18"/>
                      <w:szCs w:val="18"/>
                    </w:rPr>
                  </w:pPr>
                  <w:ins w:id="516" w:author="Denice Curtis" w:date="2016-09-09T22:47:00Z">
                    <w:r>
                      <w:rPr>
                        <w:rFonts w:ascii="Arial" w:hAnsi="Arial" w:cs="Arial"/>
                        <w:color w:val="000000"/>
                        <w:sz w:val="18"/>
                        <w:szCs w:val="18"/>
                      </w:rPr>
                      <w:t>unsatisfactory</w:t>
                    </w:r>
                  </w:ins>
                </w:p>
              </w:tc>
              <w:tc>
                <w:tcPr>
                  <w:tcW w:w="1162" w:type="dxa"/>
                  <w:tcBorders>
                    <w:top w:val="nil"/>
                    <w:left w:val="single" w:sz="1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17" w:author="Denice Curtis" w:date="2016-09-09T22:47:00Z"/>
                      <w:rFonts w:ascii="Arial" w:hAnsi="Arial" w:cs="Arial"/>
                      <w:color w:val="000000"/>
                      <w:sz w:val="18"/>
                      <w:szCs w:val="18"/>
                    </w:rPr>
                  </w:pPr>
                  <w:ins w:id="518" w:author="Denice Curtis" w:date="2016-09-09T22:47:00Z">
                    <w:r>
                      <w:rPr>
                        <w:rFonts w:ascii="Arial" w:hAnsi="Arial" w:cs="Arial"/>
                        <w:color w:val="000000"/>
                        <w:sz w:val="18"/>
                        <w:szCs w:val="18"/>
                      </w:rPr>
                      <w:t>4</w:t>
                    </w:r>
                  </w:ins>
                </w:p>
              </w:tc>
              <w:tc>
                <w:tcPr>
                  <w:tcW w:w="1024"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19" w:author="Denice Curtis" w:date="2016-09-09T22:47:00Z"/>
                      <w:rFonts w:ascii="Arial" w:hAnsi="Arial" w:cs="Arial"/>
                      <w:color w:val="000000"/>
                      <w:sz w:val="18"/>
                      <w:szCs w:val="18"/>
                    </w:rPr>
                  </w:pPr>
                  <w:ins w:id="520" w:author="Denice Curtis" w:date="2016-09-09T22:47:00Z">
                    <w:r>
                      <w:rPr>
                        <w:rFonts w:ascii="Arial" w:hAnsi="Arial" w:cs="Arial"/>
                        <w:color w:val="000000"/>
                        <w:sz w:val="18"/>
                        <w:szCs w:val="18"/>
                      </w:rPr>
                      <w:t>33.3</w:t>
                    </w:r>
                  </w:ins>
                </w:p>
              </w:tc>
              <w:tc>
                <w:tcPr>
                  <w:tcW w:w="1391" w:type="dxa"/>
                  <w:tcBorders>
                    <w:top w:val="nil"/>
                    <w:left w:val="single" w:sz="8" w:space="0" w:color="000000"/>
                    <w:bottom w:val="nil"/>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21" w:author="Denice Curtis" w:date="2016-09-09T22:47:00Z"/>
                      <w:rFonts w:ascii="Arial" w:hAnsi="Arial" w:cs="Arial"/>
                      <w:color w:val="000000"/>
                      <w:sz w:val="18"/>
                      <w:szCs w:val="18"/>
                    </w:rPr>
                  </w:pPr>
                  <w:ins w:id="522" w:author="Denice Curtis" w:date="2016-09-09T22:47:00Z">
                    <w:r>
                      <w:rPr>
                        <w:rFonts w:ascii="Arial" w:hAnsi="Arial" w:cs="Arial"/>
                        <w:color w:val="000000"/>
                        <w:sz w:val="18"/>
                        <w:szCs w:val="18"/>
                      </w:rPr>
                      <w:t>33.3</w:t>
                    </w:r>
                  </w:ins>
                </w:p>
              </w:tc>
              <w:tc>
                <w:tcPr>
                  <w:tcW w:w="1468" w:type="dxa"/>
                  <w:tcBorders>
                    <w:top w:val="nil"/>
                    <w:left w:val="single" w:sz="8" w:space="0" w:color="000000"/>
                    <w:bottom w:val="nil"/>
                    <w:right w:val="single" w:sz="1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23" w:author="Denice Curtis" w:date="2016-09-09T22:47:00Z"/>
                      <w:rFonts w:ascii="Arial" w:hAnsi="Arial" w:cs="Arial"/>
                      <w:color w:val="000000"/>
                      <w:sz w:val="18"/>
                      <w:szCs w:val="18"/>
                    </w:rPr>
                  </w:pPr>
                  <w:ins w:id="524" w:author="Denice Curtis" w:date="2016-09-09T22:47:00Z">
                    <w:r>
                      <w:rPr>
                        <w:rFonts w:ascii="Arial" w:hAnsi="Arial" w:cs="Arial"/>
                        <w:color w:val="000000"/>
                        <w:sz w:val="18"/>
                        <w:szCs w:val="18"/>
                      </w:rPr>
                      <w:t>100.0</w:t>
                    </w:r>
                  </w:ins>
                </w:p>
              </w:tc>
            </w:tr>
            <w:tr w:rsidR="00D15D43" w:rsidTr="00D15D43">
              <w:trPr>
                <w:cantSplit/>
                <w:ins w:id="525" w:author="Denice Curtis" w:date="2016-09-09T22:47:00Z"/>
              </w:trPr>
              <w:tc>
                <w:tcPr>
                  <w:tcW w:w="7232" w:type="dxa"/>
                  <w:vMerge/>
                  <w:tcBorders>
                    <w:top w:val="single" w:sz="18" w:space="0" w:color="000000"/>
                    <w:left w:val="single" w:sz="18" w:space="0" w:color="000000"/>
                    <w:bottom w:val="single" w:sz="18" w:space="0" w:color="000000"/>
                    <w:right w:val="nil"/>
                  </w:tcBorders>
                  <w:vAlign w:val="center"/>
                  <w:hideMark/>
                </w:tcPr>
                <w:p w:rsidR="00D15D43" w:rsidRDefault="00D15D43">
                  <w:pPr>
                    <w:spacing w:line="276" w:lineRule="auto"/>
                    <w:jc w:val="left"/>
                    <w:rPr>
                      <w:ins w:id="526" w:author="Denice Curtis" w:date="2016-09-09T22:47:00Z"/>
                      <w:rFonts w:ascii="Arial" w:hAnsi="Arial" w:cs="Arial"/>
                      <w:color w:val="000000"/>
                      <w:sz w:val="18"/>
                      <w:szCs w:val="18"/>
                    </w:rPr>
                  </w:pPr>
                </w:p>
              </w:tc>
              <w:tc>
                <w:tcPr>
                  <w:tcW w:w="1453" w:type="dxa"/>
                  <w:tcBorders>
                    <w:top w:val="nil"/>
                    <w:left w:val="nil"/>
                    <w:bottom w:val="single" w:sz="18" w:space="0" w:color="000000"/>
                    <w:right w:val="single" w:sz="18" w:space="0" w:color="000000"/>
                  </w:tcBorders>
                  <w:shd w:val="clear" w:color="auto" w:fill="FFFFFF"/>
                  <w:hideMark/>
                </w:tcPr>
                <w:p w:rsidR="00D15D43" w:rsidRDefault="00D15D43">
                  <w:pPr>
                    <w:autoSpaceDE w:val="0"/>
                    <w:autoSpaceDN w:val="0"/>
                    <w:adjustRightInd w:val="0"/>
                    <w:spacing w:line="320" w:lineRule="atLeast"/>
                    <w:ind w:left="60" w:right="60"/>
                    <w:jc w:val="left"/>
                    <w:rPr>
                      <w:ins w:id="527" w:author="Denice Curtis" w:date="2016-09-09T22:47:00Z"/>
                      <w:rFonts w:ascii="Arial" w:hAnsi="Arial" w:cs="Arial"/>
                      <w:color w:val="000000"/>
                      <w:sz w:val="18"/>
                      <w:szCs w:val="18"/>
                    </w:rPr>
                  </w:pPr>
                  <w:ins w:id="528" w:author="Denice Curtis" w:date="2016-09-09T22:47:00Z">
                    <w:r>
                      <w:rPr>
                        <w:rFonts w:ascii="Arial" w:hAnsi="Arial" w:cs="Arial"/>
                        <w:color w:val="000000"/>
                        <w:sz w:val="18"/>
                        <w:szCs w:val="18"/>
                      </w:rPr>
                      <w:t>Total</w:t>
                    </w:r>
                  </w:ins>
                </w:p>
              </w:tc>
              <w:tc>
                <w:tcPr>
                  <w:tcW w:w="1162" w:type="dxa"/>
                  <w:tcBorders>
                    <w:top w:val="nil"/>
                    <w:left w:val="single" w:sz="1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29" w:author="Denice Curtis" w:date="2016-09-09T22:47:00Z"/>
                      <w:rFonts w:ascii="Arial" w:hAnsi="Arial" w:cs="Arial"/>
                      <w:color w:val="000000"/>
                      <w:sz w:val="18"/>
                      <w:szCs w:val="18"/>
                    </w:rPr>
                  </w:pPr>
                  <w:ins w:id="530" w:author="Denice Curtis" w:date="2016-09-09T22:47:00Z">
                    <w:r>
                      <w:rPr>
                        <w:rFonts w:ascii="Arial" w:hAnsi="Arial" w:cs="Arial"/>
                        <w:color w:val="000000"/>
                        <w:sz w:val="18"/>
                        <w:szCs w:val="18"/>
                      </w:rPr>
                      <w:t>12</w:t>
                    </w:r>
                  </w:ins>
                </w:p>
              </w:tc>
              <w:tc>
                <w:tcPr>
                  <w:tcW w:w="1024" w:type="dxa"/>
                  <w:tcBorders>
                    <w:top w:val="nil"/>
                    <w:left w:val="single" w:sz="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31" w:author="Denice Curtis" w:date="2016-09-09T22:47:00Z"/>
                      <w:rFonts w:ascii="Arial" w:hAnsi="Arial" w:cs="Arial"/>
                      <w:color w:val="000000"/>
                      <w:sz w:val="18"/>
                      <w:szCs w:val="18"/>
                    </w:rPr>
                  </w:pPr>
                  <w:ins w:id="532" w:author="Denice Curtis" w:date="2016-09-09T22:47:00Z">
                    <w:r>
                      <w:rPr>
                        <w:rFonts w:ascii="Arial" w:hAnsi="Arial" w:cs="Arial"/>
                        <w:color w:val="000000"/>
                        <w:sz w:val="18"/>
                        <w:szCs w:val="18"/>
                      </w:rPr>
                      <w:t>100.0</w:t>
                    </w:r>
                  </w:ins>
                </w:p>
              </w:tc>
              <w:tc>
                <w:tcPr>
                  <w:tcW w:w="1391" w:type="dxa"/>
                  <w:tcBorders>
                    <w:top w:val="nil"/>
                    <w:left w:val="single" w:sz="8" w:space="0" w:color="000000"/>
                    <w:bottom w:val="single" w:sz="18" w:space="0" w:color="000000"/>
                    <w:right w:val="single" w:sz="8" w:space="0" w:color="000000"/>
                  </w:tcBorders>
                  <w:shd w:val="clear" w:color="auto" w:fill="FFFFFF"/>
                  <w:vAlign w:val="center"/>
                  <w:hideMark/>
                </w:tcPr>
                <w:p w:rsidR="00D15D43" w:rsidRDefault="00D15D43">
                  <w:pPr>
                    <w:autoSpaceDE w:val="0"/>
                    <w:autoSpaceDN w:val="0"/>
                    <w:adjustRightInd w:val="0"/>
                    <w:spacing w:line="320" w:lineRule="atLeast"/>
                    <w:ind w:left="60" w:right="60"/>
                    <w:jc w:val="right"/>
                    <w:rPr>
                      <w:ins w:id="533" w:author="Denice Curtis" w:date="2016-09-09T22:47:00Z"/>
                      <w:rFonts w:ascii="Arial" w:hAnsi="Arial" w:cs="Arial"/>
                      <w:color w:val="000000"/>
                      <w:sz w:val="18"/>
                      <w:szCs w:val="18"/>
                    </w:rPr>
                  </w:pPr>
                  <w:ins w:id="534" w:author="Denice Curtis" w:date="2016-09-09T22:47:00Z">
                    <w:r>
                      <w:rPr>
                        <w:rFonts w:ascii="Arial" w:hAnsi="Arial" w:cs="Arial"/>
                        <w:color w:val="000000"/>
                        <w:sz w:val="18"/>
                        <w:szCs w:val="18"/>
                      </w:rPr>
                      <w:t>100.0</w:t>
                    </w:r>
                  </w:ins>
                </w:p>
              </w:tc>
              <w:tc>
                <w:tcPr>
                  <w:tcW w:w="1468" w:type="dxa"/>
                  <w:tcBorders>
                    <w:top w:val="nil"/>
                    <w:left w:val="single" w:sz="8" w:space="0" w:color="000000"/>
                    <w:bottom w:val="single" w:sz="18" w:space="0" w:color="000000"/>
                    <w:right w:val="single" w:sz="18" w:space="0" w:color="000000"/>
                  </w:tcBorders>
                  <w:shd w:val="clear" w:color="auto" w:fill="FFFFFF"/>
                  <w:vAlign w:val="center"/>
                </w:tcPr>
                <w:p w:rsidR="00D15D43" w:rsidRDefault="00D15D43">
                  <w:pPr>
                    <w:autoSpaceDE w:val="0"/>
                    <w:autoSpaceDN w:val="0"/>
                    <w:adjustRightInd w:val="0"/>
                    <w:spacing w:line="276" w:lineRule="auto"/>
                    <w:jc w:val="left"/>
                    <w:rPr>
                      <w:ins w:id="535" w:author="Denice Curtis" w:date="2016-09-09T22:47:00Z"/>
                      <w:rFonts w:ascii="Times New Roman" w:hAnsi="Times New Roman" w:cs="Times New Roman"/>
                      <w:sz w:val="24"/>
                      <w:szCs w:val="24"/>
                    </w:rPr>
                  </w:pPr>
                </w:p>
              </w:tc>
            </w:tr>
          </w:tbl>
          <w:p w:rsidR="00D15D43" w:rsidRDefault="00D15D43" w:rsidP="00D15D43">
            <w:pPr>
              <w:autoSpaceDE w:val="0"/>
              <w:autoSpaceDN w:val="0"/>
              <w:adjustRightInd w:val="0"/>
              <w:spacing w:line="400" w:lineRule="atLeast"/>
              <w:jc w:val="left"/>
              <w:rPr>
                <w:ins w:id="536" w:author="Denice Curtis" w:date="2016-09-09T22:47:00Z"/>
                <w:rFonts w:ascii="Times New Roman" w:hAnsi="Times New Roman" w:cs="Times New Roman"/>
                <w:sz w:val="24"/>
                <w:szCs w:val="24"/>
              </w:rPr>
            </w:pPr>
          </w:p>
          <w:p w:rsidR="00F7297C" w:rsidRPr="00D85543" w:rsidDel="00D15D43" w:rsidRDefault="00F7297C" w:rsidP="00047034">
            <w:pPr>
              <w:autoSpaceDE w:val="0"/>
              <w:autoSpaceDN w:val="0"/>
              <w:adjustRightInd w:val="0"/>
              <w:spacing w:line="320" w:lineRule="atLeast"/>
              <w:ind w:left="60" w:right="60"/>
              <w:jc w:val="center"/>
              <w:rPr>
                <w:del w:id="537" w:author="Denice Curtis" w:date="2016-09-09T22:47:00Z"/>
                <w:rFonts w:ascii="Arial" w:hAnsi="Arial" w:cs="Arial"/>
                <w:color w:val="000000"/>
                <w:sz w:val="18"/>
                <w:szCs w:val="18"/>
              </w:rPr>
            </w:pPr>
            <w:del w:id="538" w:author="Denice Curtis" w:date="2016-09-09T22:47:00Z">
              <w:r w:rsidRPr="00D85543" w:rsidDel="00D15D43">
                <w:rPr>
                  <w:rFonts w:ascii="Arial" w:hAnsi="Arial" w:cs="Arial"/>
                  <w:b/>
                  <w:bCs/>
                  <w:color w:val="000000"/>
                  <w:sz w:val="18"/>
                  <w:szCs w:val="18"/>
                </w:rPr>
                <w:delText>NEW CODE</w:delText>
              </w:r>
            </w:del>
          </w:p>
        </w:tc>
      </w:tr>
      <w:tr w:rsidR="00F7297C" w:rsidRPr="00D85543" w:rsidDel="00D15D43" w:rsidTr="00D15D43">
        <w:trPr>
          <w:cantSplit/>
          <w:del w:id="539" w:author="Denice Curtis" w:date="2016-09-09T22:47:00Z"/>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F7297C" w:rsidRPr="00D85543" w:rsidDel="00D15D43" w:rsidRDefault="00F7297C" w:rsidP="00047034">
            <w:pPr>
              <w:autoSpaceDE w:val="0"/>
              <w:autoSpaceDN w:val="0"/>
              <w:adjustRightInd w:val="0"/>
              <w:rPr>
                <w:del w:id="540" w:author="Denice Curtis" w:date="2016-09-09T22:47:00Z"/>
                <w:rFonts w:ascii="Times New Roman" w:hAnsi="Times New Roman" w:cs="Times New Roman"/>
                <w:sz w:val="24"/>
                <w:szCs w:val="24"/>
              </w:rPr>
            </w:pPr>
          </w:p>
        </w:tc>
        <w:tc>
          <w:tcPr>
            <w:tcW w:w="1163" w:type="dxa"/>
            <w:tcBorders>
              <w:top w:val="single" w:sz="16" w:space="0" w:color="000000"/>
              <w:left w:val="single" w:sz="16" w:space="0" w:color="000000"/>
              <w:bottom w:val="single" w:sz="16" w:space="0" w:color="000000"/>
            </w:tcBorders>
            <w:shd w:val="clear" w:color="auto" w:fill="FFFFFF"/>
            <w:vAlign w:val="bottom"/>
          </w:tcPr>
          <w:p w:rsidR="00F7297C" w:rsidRPr="00D85543" w:rsidDel="00D15D43" w:rsidRDefault="00F7297C" w:rsidP="00047034">
            <w:pPr>
              <w:autoSpaceDE w:val="0"/>
              <w:autoSpaceDN w:val="0"/>
              <w:adjustRightInd w:val="0"/>
              <w:spacing w:line="320" w:lineRule="atLeast"/>
              <w:ind w:left="60" w:right="60"/>
              <w:jc w:val="center"/>
              <w:rPr>
                <w:del w:id="541" w:author="Denice Curtis" w:date="2016-09-09T22:47:00Z"/>
                <w:rFonts w:ascii="Arial" w:hAnsi="Arial" w:cs="Arial"/>
                <w:color w:val="000000"/>
                <w:sz w:val="18"/>
                <w:szCs w:val="18"/>
              </w:rPr>
            </w:pPr>
            <w:del w:id="542" w:author="Denice Curtis" w:date="2016-09-09T22:47:00Z">
              <w:r w:rsidRPr="00D85543" w:rsidDel="00D15D43">
                <w:rPr>
                  <w:rFonts w:ascii="Arial" w:hAnsi="Arial" w:cs="Arial"/>
                  <w:color w:val="000000"/>
                  <w:sz w:val="18"/>
                  <w:szCs w:val="18"/>
                </w:rPr>
                <w:delText>Frequency</w:delText>
              </w:r>
            </w:del>
          </w:p>
        </w:tc>
        <w:tc>
          <w:tcPr>
            <w:tcW w:w="1024" w:type="dxa"/>
            <w:tcBorders>
              <w:top w:val="single" w:sz="16" w:space="0" w:color="000000"/>
              <w:bottom w:val="single" w:sz="16" w:space="0" w:color="000000"/>
            </w:tcBorders>
            <w:shd w:val="clear" w:color="auto" w:fill="FFFFFF"/>
            <w:vAlign w:val="bottom"/>
          </w:tcPr>
          <w:p w:rsidR="00F7297C" w:rsidRPr="00D85543" w:rsidDel="00D15D43" w:rsidRDefault="00F7297C" w:rsidP="00047034">
            <w:pPr>
              <w:autoSpaceDE w:val="0"/>
              <w:autoSpaceDN w:val="0"/>
              <w:adjustRightInd w:val="0"/>
              <w:spacing w:line="320" w:lineRule="atLeast"/>
              <w:ind w:left="60" w:right="60"/>
              <w:jc w:val="center"/>
              <w:rPr>
                <w:del w:id="543" w:author="Denice Curtis" w:date="2016-09-09T22:47:00Z"/>
                <w:rFonts w:ascii="Arial" w:hAnsi="Arial" w:cs="Arial"/>
                <w:color w:val="000000"/>
                <w:sz w:val="18"/>
                <w:szCs w:val="18"/>
              </w:rPr>
            </w:pPr>
            <w:del w:id="544" w:author="Denice Curtis" w:date="2016-09-09T22:47:00Z">
              <w:r w:rsidRPr="00D85543" w:rsidDel="00D15D43">
                <w:rPr>
                  <w:rFonts w:ascii="Arial" w:hAnsi="Arial" w:cs="Arial"/>
                  <w:color w:val="000000"/>
                  <w:sz w:val="18"/>
                  <w:szCs w:val="18"/>
                </w:rPr>
                <w:delText>Percent</w:delText>
              </w:r>
            </w:del>
          </w:p>
        </w:tc>
        <w:tc>
          <w:tcPr>
            <w:tcW w:w="1392" w:type="dxa"/>
            <w:tcBorders>
              <w:top w:val="single" w:sz="16" w:space="0" w:color="000000"/>
              <w:bottom w:val="single" w:sz="16" w:space="0" w:color="000000"/>
            </w:tcBorders>
            <w:shd w:val="clear" w:color="auto" w:fill="FFFFFF"/>
            <w:vAlign w:val="bottom"/>
          </w:tcPr>
          <w:p w:rsidR="00F7297C" w:rsidRPr="00D85543" w:rsidDel="00D15D43" w:rsidRDefault="00F7297C" w:rsidP="00047034">
            <w:pPr>
              <w:autoSpaceDE w:val="0"/>
              <w:autoSpaceDN w:val="0"/>
              <w:adjustRightInd w:val="0"/>
              <w:spacing w:line="320" w:lineRule="atLeast"/>
              <w:ind w:left="60" w:right="60"/>
              <w:jc w:val="center"/>
              <w:rPr>
                <w:del w:id="545" w:author="Denice Curtis" w:date="2016-09-09T22:47:00Z"/>
                <w:rFonts w:ascii="Arial" w:hAnsi="Arial" w:cs="Arial"/>
                <w:color w:val="000000"/>
                <w:sz w:val="18"/>
                <w:szCs w:val="18"/>
              </w:rPr>
            </w:pPr>
            <w:del w:id="546" w:author="Denice Curtis" w:date="2016-09-09T22:47:00Z">
              <w:r w:rsidRPr="00D85543" w:rsidDel="00D15D43">
                <w:rPr>
                  <w:rFonts w:ascii="Arial" w:hAnsi="Arial" w:cs="Arial"/>
                  <w:color w:val="000000"/>
                  <w:sz w:val="18"/>
                  <w:szCs w:val="18"/>
                </w:rPr>
                <w:delText>Valid Percent</w:delText>
              </w:r>
            </w:del>
          </w:p>
        </w:tc>
        <w:tc>
          <w:tcPr>
            <w:tcW w:w="1469" w:type="dxa"/>
            <w:tcBorders>
              <w:top w:val="single" w:sz="16" w:space="0" w:color="000000"/>
              <w:bottom w:val="single" w:sz="16" w:space="0" w:color="000000"/>
              <w:right w:val="single" w:sz="16" w:space="0" w:color="000000"/>
            </w:tcBorders>
            <w:shd w:val="clear" w:color="auto" w:fill="FFFFFF"/>
            <w:vAlign w:val="bottom"/>
          </w:tcPr>
          <w:p w:rsidR="00F7297C" w:rsidRPr="00D85543" w:rsidDel="00D15D43" w:rsidRDefault="00F7297C" w:rsidP="00047034">
            <w:pPr>
              <w:autoSpaceDE w:val="0"/>
              <w:autoSpaceDN w:val="0"/>
              <w:adjustRightInd w:val="0"/>
              <w:spacing w:line="320" w:lineRule="atLeast"/>
              <w:ind w:left="60" w:right="60"/>
              <w:jc w:val="center"/>
              <w:rPr>
                <w:del w:id="547" w:author="Denice Curtis" w:date="2016-09-09T22:47:00Z"/>
                <w:rFonts w:ascii="Arial" w:hAnsi="Arial" w:cs="Arial"/>
                <w:color w:val="000000"/>
                <w:sz w:val="18"/>
                <w:szCs w:val="18"/>
              </w:rPr>
            </w:pPr>
            <w:del w:id="548" w:author="Denice Curtis" w:date="2016-09-09T22:47:00Z">
              <w:r w:rsidRPr="00D85543" w:rsidDel="00D15D43">
                <w:rPr>
                  <w:rFonts w:ascii="Arial" w:hAnsi="Arial" w:cs="Arial"/>
                  <w:color w:val="000000"/>
                  <w:sz w:val="18"/>
                  <w:szCs w:val="18"/>
                </w:rPr>
                <w:delText>Cumulative Percent</w:delText>
              </w:r>
            </w:del>
          </w:p>
        </w:tc>
      </w:tr>
      <w:tr w:rsidR="00F7297C" w:rsidRPr="00D85543" w:rsidDel="00D15D43" w:rsidTr="00D15D43">
        <w:trPr>
          <w:cantSplit/>
          <w:del w:id="549" w:author="Denice Curtis" w:date="2016-09-09T22:47:00Z"/>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F7297C" w:rsidRPr="00D85543" w:rsidDel="00D15D43" w:rsidRDefault="00F7297C" w:rsidP="00047034">
            <w:pPr>
              <w:autoSpaceDE w:val="0"/>
              <w:autoSpaceDN w:val="0"/>
              <w:adjustRightInd w:val="0"/>
              <w:spacing w:line="320" w:lineRule="atLeast"/>
              <w:ind w:left="60" w:right="60"/>
              <w:rPr>
                <w:del w:id="550" w:author="Denice Curtis" w:date="2016-09-09T22:47:00Z"/>
                <w:rFonts w:ascii="Arial" w:hAnsi="Arial" w:cs="Arial"/>
                <w:color w:val="000000"/>
                <w:sz w:val="18"/>
                <w:szCs w:val="18"/>
              </w:rPr>
            </w:pPr>
            <w:del w:id="551" w:author="Denice Curtis" w:date="2016-09-09T22:47:00Z">
              <w:r w:rsidRPr="00D85543" w:rsidDel="00D15D43">
                <w:rPr>
                  <w:rFonts w:ascii="Arial" w:hAnsi="Arial" w:cs="Arial"/>
                  <w:color w:val="000000"/>
                  <w:sz w:val="18"/>
                  <w:szCs w:val="18"/>
                </w:rPr>
                <w:delText>Valid</w:delText>
              </w:r>
            </w:del>
          </w:p>
        </w:tc>
        <w:tc>
          <w:tcPr>
            <w:tcW w:w="734" w:type="dxa"/>
            <w:tcBorders>
              <w:top w:val="single" w:sz="16" w:space="0" w:color="000000"/>
              <w:left w:val="nil"/>
              <w:bottom w:val="nil"/>
              <w:right w:val="single" w:sz="16" w:space="0" w:color="000000"/>
            </w:tcBorders>
            <w:shd w:val="clear" w:color="auto" w:fill="FFFFFF"/>
          </w:tcPr>
          <w:p w:rsidR="00F7297C" w:rsidRPr="00D85543" w:rsidDel="00D15D43" w:rsidRDefault="00F7297C" w:rsidP="00047034">
            <w:pPr>
              <w:autoSpaceDE w:val="0"/>
              <w:autoSpaceDN w:val="0"/>
              <w:adjustRightInd w:val="0"/>
              <w:spacing w:line="320" w:lineRule="atLeast"/>
              <w:ind w:left="60" w:right="60"/>
              <w:rPr>
                <w:del w:id="552" w:author="Denice Curtis" w:date="2016-09-09T22:47:00Z"/>
                <w:rFonts w:ascii="Arial" w:hAnsi="Arial" w:cs="Arial"/>
                <w:color w:val="000000"/>
                <w:sz w:val="18"/>
                <w:szCs w:val="18"/>
              </w:rPr>
            </w:pPr>
            <w:del w:id="553" w:author="Denice Curtis" w:date="2016-09-09T22:47:00Z">
              <w:r w:rsidRPr="00D85543" w:rsidDel="00D15D43">
                <w:rPr>
                  <w:rFonts w:ascii="Arial" w:hAnsi="Arial" w:cs="Arial"/>
                  <w:color w:val="000000"/>
                  <w:sz w:val="18"/>
                  <w:szCs w:val="18"/>
                </w:rPr>
                <w:delText>1.00</w:delText>
              </w:r>
            </w:del>
          </w:p>
        </w:tc>
        <w:tc>
          <w:tcPr>
            <w:tcW w:w="1163" w:type="dxa"/>
            <w:tcBorders>
              <w:top w:val="single" w:sz="16" w:space="0" w:color="000000"/>
              <w:left w:val="single" w:sz="16" w:space="0" w:color="000000"/>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54" w:author="Denice Curtis" w:date="2016-09-09T22:47:00Z"/>
                <w:rFonts w:ascii="Arial" w:hAnsi="Arial" w:cs="Arial"/>
                <w:color w:val="000000"/>
                <w:sz w:val="18"/>
                <w:szCs w:val="18"/>
              </w:rPr>
            </w:pPr>
            <w:del w:id="555" w:author="Denice Curtis" w:date="2016-09-09T22:47:00Z">
              <w:r w:rsidDel="00D15D43">
                <w:rPr>
                  <w:rFonts w:ascii="Arial" w:hAnsi="Arial" w:cs="Arial"/>
                  <w:color w:val="000000"/>
                  <w:sz w:val="18"/>
                  <w:szCs w:val="18"/>
                </w:rPr>
                <w:delText>1</w:delText>
              </w:r>
            </w:del>
          </w:p>
        </w:tc>
        <w:tc>
          <w:tcPr>
            <w:tcW w:w="1024" w:type="dxa"/>
            <w:tcBorders>
              <w:top w:val="single" w:sz="16" w:space="0" w:color="000000"/>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56" w:author="Denice Curtis" w:date="2016-09-09T22:47:00Z"/>
                <w:rFonts w:ascii="Arial" w:hAnsi="Arial" w:cs="Arial"/>
                <w:color w:val="000000"/>
                <w:sz w:val="18"/>
                <w:szCs w:val="18"/>
              </w:rPr>
            </w:pPr>
            <w:del w:id="557" w:author="Denice Curtis" w:date="2016-09-09T22:47:00Z">
              <w:r w:rsidRPr="00D85543" w:rsidDel="00D15D43">
                <w:rPr>
                  <w:rFonts w:ascii="Arial" w:hAnsi="Arial" w:cs="Arial"/>
                  <w:color w:val="000000"/>
                  <w:sz w:val="18"/>
                  <w:szCs w:val="18"/>
                </w:rPr>
                <w:delText>20.0</w:delText>
              </w:r>
            </w:del>
          </w:p>
        </w:tc>
        <w:tc>
          <w:tcPr>
            <w:tcW w:w="1392" w:type="dxa"/>
            <w:tcBorders>
              <w:top w:val="single" w:sz="16" w:space="0" w:color="000000"/>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58" w:author="Denice Curtis" w:date="2016-09-09T22:47:00Z"/>
                <w:rFonts w:ascii="Arial" w:hAnsi="Arial" w:cs="Arial"/>
                <w:color w:val="000000"/>
                <w:sz w:val="18"/>
                <w:szCs w:val="18"/>
              </w:rPr>
            </w:pPr>
            <w:del w:id="559" w:author="Denice Curtis" w:date="2016-09-09T22:47:00Z">
              <w:r w:rsidRPr="00D85543" w:rsidDel="00D15D43">
                <w:rPr>
                  <w:rFonts w:ascii="Arial" w:hAnsi="Arial" w:cs="Arial"/>
                  <w:color w:val="000000"/>
                  <w:sz w:val="18"/>
                  <w:szCs w:val="18"/>
                </w:rPr>
                <w:delText>20.0</w:delText>
              </w:r>
            </w:del>
          </w:p>
        </w:tc>
        <w:tc>
          <w:tcPr>
            <w:tcW w:w="1469" w:type="dxa"/>
            <w:tcBorders>
              <w:top w:val="single" w:sz="16" w:space="0" w:color="000000"/>
              <w:bottom w:val="nil"/>
              <w:right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60" w:author="Denice Curtis" w:date="2016-09-09T22:47:00Z"/>
                <w:rFonts w:ascii="Arial" w:hAnsi="Arial" w:cs="Arial"/>
                <w:color w:val="000000"/>
                <w:sz w:val="18"/>
                <w:szCs w:val="18"/>
              </w:rPr>
            </w:pPr>
            <w:del w:id="561" w:author="Denice Curtis" w:date="2016-09-09T22:47:00Z">
              <w:r w:rsidRPr="00D85543" w:rsidDel="00D15D43">
                <w:rPr>
                  <w:rFonts w:ascii="Arial" w:hAnsi="Arial" w:cs="Arial"/>
                  <w:color w:val="000000"/>
                  <w:sz w:val="18"/>
                  <w:szCs w:val="18"/>
                </w:rPr>
                <w:delText>20.0</w:delText>
              </w:r>
            </w:del>
          </w:p>
        </w:tc>
      </w:tr>
      <w:tr w:rsidR="00F7297C" w:rsidRPr="00D85543" w:rsidDel="00D15D43" w:rsidTr="00D15D43">
        <w:trPr>
          <w:cantSplit/>
          <w:del w:id="562"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F7297C" w:rsidRPr="00D85543" w:rsidDel="00D15D43" w:rsidRDefault="00F7297C" w:rsidP="00047034">
            <w:pPr>
              <w:autoSpaceDE w:val="0"/>
              <w:autoSpaceDN w:val="0"/>
              <w:adjustRightInd w:val="0"/>
              <w:rPr>
                <w:del w:id="563" w:author="Denice Curtis" w:date="2016-09-09T22:47:00Z"/>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F7297C" w:rsidRPr="00D85543" w:rsidDel="00D15D43" w:rsidRDefault="00F7297C" w:rsidP="00047034">
            <w:pPr>
              <w:autoSpaceDE w:val="0"/>
              <w:autoSpaceDN w:val="0"/>
              <w:adjustRightInd w:val="0"/>
              <w:spacing w:line="320" w:lineRule="atLeast"/>
              <w:ind w:left="60" w:right="60"/>
              <w:rPr>
                <w:del w:id="564" w:author="Denice Curtis" w:date="2016-09-09T22:47:00Z"/>
                <w:rFonts w:ascii="Arial" w:hAnsi="Arial" w:cs="Arial"/>
                <w:color w:val="000000"/>
                <w:sz w:val="18"/>
                <w:szCs w:val="18"/>
              </w:rPr>
            </w:pPr>
            <w:del w:id="565" w:author="Denice Curtis" w:date="2016-09-09T22:47:00Z">
              <w:r w:rsidRPr="00D85543" w:rsidDel="00D15D43">
                <w:rPr>
                  <w:rFonts w:ascii="Arial" w:hAnsi="Arial" w:cs="Arial"/>
                  <w:color w:val="000000"/>
                  <w:sz w:val="18"/>
                  <w:szCs w:val="18"/>
                </w:rPr>
                <w:delText>2.00</w:delText>
              </w:r>
            </w:del>
          </w:p>
        </w:tc>
        <w:tc>
          <w:tcPr>
            <w:tcW w:w="1163" w:type="dxa"/>
            <w:tcBorders>
              <w:top w:val="nil"/>
              <w:left w:val="single" w:sz="16" w:space="0" w:color="000000"/>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66" w:author="Denice Curtis" w:date="2016-09-09T22:47:00Z"/>
                <w:rFonts w:ascii="Arial" w:hAnsi="Arial" w:cs="Arial"/>
                <w:color w:val="000000"/>
                <w:sz w:val="18"/>
                <w:szCs w:val="18"/>
              </w:rPr>
            </w:pPr>
            <w:del w:id="567" w:author="Denice Curtis" w:date="2016-09-09T22:47:00Z">
              <w:r w:rsidRPr="00D8554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68" w:author="Denice Curtis" w:date="2016-09-09T22:47:00Z"/>
                <w:rFonts w:ascii="Arial" w:hAnsi="Arial" w:cs="Arial"/>
                <w:color w:val="000000"/>
                <w:sz w:val="18"/>
                <w:szCs w:val="18"/>
              </w:rPr>
            </w:pPr>
            <w:del w:id="569" w:author="Denice Curtis" w:date="2016-09-09T22:47:00Z">
              <w:r w:rsidRPr="00D85543" w:rsidDel="00D15D43">
                <w:rPr>
                  <w:rFonts w:ascii="Arial" w:hAnsi="Arial" w:cs="Arial"/>
                  <w:color w:val="000000"/>
                  <w:sz w:val="18"/>
                  <w:szCs w:val="18"/>
                </w:rPr>
                <w:delText>20.0</w:delText>
              </w:r>
            </w:del>
          </w:p>
        </w:tc>
        <w:tc>
          <w:tcPr>
            <w:tcW w:w="1392"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70" w:author="Denice Curtis" w:date="2016-09-09T22:47:00Z"/>
                <w:rFonts w:ascii="Arial" w:hAnsi="Arial" w:cs="Arial"/>
                <w:color w:val="000000"/>
                <w:sz w:val="18"/>
                <w:szCs w:val="18"/>
              </w:rPr>
            </w:pPr>
            <w:del w:id="571" w:author="Denice Curtis" w:date="2016-09-09T22:47:00Z">
              <w:r w:rsidRPr="00D85543" w:rsidDel="00D15D43">
                <w:rPr>
                  <w:rFonts w:ascii="Arial" w:hAnsi="Arial" w:cs="Arial"/>
                  <w:color w:val="000000"/>
                  <w:sz w:val="18"/>
                  <w:szCs w:val="18"/>
                </w:rPr>
                <w:delText>20.0</w:delText>
              </w:r>
            </w:del>
          </w:p>
        </w:tc>
        <w:tc>
          <w:tcPr>
            <w:tcW w:w="1469" w:type="dxa"/>
            <w:tcBorders>
              <w:top w:val="nil"/>
              <w:bottom w:val="nil"/>
              <w:right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72" w:author="Denice Curtis" w:date="2016-09-09T22:47:00Z"/>
                <w:rFonts w:ascii="Arial" w:hAnsi="Arial" w:cs="Arial"/>
                <w:color w:val="000000"/>
                <w:sz w:val="18"/>
                <w:szCs w:val="18"/>
              </w:rPr>
            </w:pPr>
            <w:del w:id="573" w:author="Denice Curtis" w:date="2016-09-09T22:47:00Z">
              <w:r w:rsidRPr="00D85543" w:rsidDel="00D15D43">
                <w:rPr>
                  <w:rFonts w:ascii="Arial" w:hAnsi="Arial" w:cs="Arial"/>
                  <w:color w:val="000000"/>
                  <w:sz w:val="18"/>
                  <w:szCs w:val="18"/>
                </w:rPr>
                <w:delText>40.0</w:delText>
              </w:r>
            </w:del>
          </w:p>
        </w:tc>
      </w:tr>
      <w:tr w:rsidR="00F7297C" w:rsidRPr="00D85543" w:rsidDel="00D15D43" w:rsidTr="00D15D43">
        <w:trPr>
          <w:cantSplit/>
          <w:del w:id="574"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F7297C" w:rsidRPr="00D85543" w:rsidDel="00D15D43" w:rsidRDefault="00F7297C" w:rsidP="00047034">
            <w:pPr>
              <w:autoSpaceDE w:val="0"/>
              <w:autoSpaceDN w:val="0"/>
              <w:adjustRightInd w:val="0"/>
              <w:rPr>
                <w:del w:id="575" w:author="Denice Curtis" w:date="2016-09-09T22:47:00Z"/>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F7297C" w:rsidRPr="00D85543" w:rsidDel="00D15D43" w:rsidRDefault="00F7297C" w:rsidP="00047034">
            <w:pPr>
              <w:autoSpaceDE w:val="0"/>
              <w:autoSpaceDN w:val="0"/>
              <w:adjustRightInd w:val="0"/>
              <w:spacing w:line="320" w:lineRule="atLeast"/>
              <w:ind w:left="60" w:right="60"/>
              <w:rPr>
                <w:del w:id="576" w:author="Denice Curtis" w:date="2016-09-09T22:47:00Z"/>
                <w:rFonts w:ascii="Arial" w:hAnsi="Arial" w:cs="Arial"/>
                <w:color w:val="000000"/>
                <w:sz w:val="18"/>
                <w:szCs w:val="18"/>
              </w:rPr>
            </w:pPr>
            <w:del w:id="577" w:author="Denice Curtis" w:date="2016-09-09T22:47:00Z">
              <w:r w:rsidRPr="00D85543" w:rsidDel="00D15D43">
                <w:rPr>
                  <w:rFonts w:ascii="Arial" w:hAnsi="Arial" w:cs="Arial"/>
                  <w:color w:val="000000"/>
                  <w:sz w:val="18"/>
                  <w:szCs w:val="18"/>
                </w:rPr>
                <w:delText>3.00</w:delText>
              </w:r>
            </w:del>
          </w:p>
        </w:tc>
        <w:tc>
          <w:tcPr>
            <w:tcW w:w="1163" w:type="dxa"/>
            <w:tcBorders>
              <w:top w:val="nil"/>
              <w:left w:val="single" w:sz="16" w:space="0" w:color="000000"/>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78" w:author="Denice Curtis" w:date="2016-09-09T22:47:00Z"/>
                <w:rFonts w:ascii="Arial" w:hAnsi="Arial" w:cs="Arial"/>
                <w:color w:val="000000"/>
                <w:sz w:val="18"/>
                <w:szCs w:val="18"/>
              </w:rPr>
            </w:pPr>
            <w:del w:id="579" w:author="Denice Curtis" w:date="2016-09-09T22:47:00Z">
              <w:r w:rsidRPr="00D8554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80" w:author="Denice Curtis" w:date="2016-09-09T22:47:00Z"/>
                <w:rFonts w:ascii="Arial" w:hAnsi="Arial" w:cs="Arial"/>
                <w:color w:val="000000"/>
                <w:sz w:val="18"/>
                <w:szCs w:val="18"/>
              </w:rPr>
            </w:pPr>
            <w:del w:id="581" w:author="Denice Curtis" w:date="2016-09-09T22:47:00Z">
              <w:r w:rsidRPr="00D85543" w:rsidDel="00D15D43">
                <w:rPr>
                  <w:rFonts w:ascii="Arial" w:hAnsi="Arial" w:cs="Arial"/>
                  <w:color w:val="000000"/>
                  <w:sz w:val="18"/>
                  <w:szCs w:val="18"/>
                </w:rPr>
                <w:delText>20.0</w:delText>
              </w:r>
            </w:del>
          </w:p>
        </w:tc>
        <w:tc>
          <w:tcPr>
            <w:tcW w:w="1392"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82" w:author="Denice Curtis" w:date="2016-09-09T22:47:00Z"/>
                <w:rFonts w:ascii="Arial" w:hAnsi="Arial" w:cs="Arial"/>
                <w:color w:val="000000"/>
                <w:sz w:val="18"/>
                <w:szCs w:val="18"/>
              </w:rPr>
            </w:pPr>
            <w:del w:id="583" w:author="Denice Curtis" w:date="2016-09-09T22:47:00Z">
              <w:r w:rsidRPr="00D85543" w:rsidDel="00D15D43">
                <w:rPr>
                  <w:rFonts w:ascii="Arial" w:hAnsi="Arial" w:cs="Arial"/>
                  <w:color w:val="000000"/>
                  <w:sz w:val="18"/>
                  <w:szCs w:val="18"/>
                </w:rPr>
                <w:delText>20.0</w:delText>
              </w:r>
            </w:del>
          </w:p>
        </w:tc>
        <w:tc>
          <w:tcPr>
            <w:tcW w:w="1469" w:type="dxa"/>
            <w:tcBorders>
              <w:top w:val="nil"/>
              <w:bottom w:val="nil"/>
              <w:right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84" w:author="Denice Curtis" w:date="2016-09-09T22:47:00Z"/>
                <w:rFonts w:ascii="Arial" w:hAnsi="Arial" w:cs="Arial"/>
                <w:color w:val="000000"/>
                <w:sz w:val="18"/>
                <w:szCs w:val="18"/>
              </w:rPr>
            </w:pPr>
            <w:del w:id="585" w:author="Denice Curtis" w:date="2016-09-09T22:47:00Z">
              <w:r w:rsidRPr="00D85543" w:rsidDel="00D15D43">
                <w:rPr>
                  <w:rFonts w:ascii="Arial" w:hAnsi="Arial" w:cs="Arial"/>
                  <w:color w:val="000000"/>
                  <w:sz w:val="18"/>
                  <w:szCs w:val="18"/>
                </w:rPr>
                <w:delText>60.0</w:delText>
              </w:r>
            </w:del>
          </w:p>
        </w:tc>
      </w:tr>
      <w:tr w:rsidR="00F7297C" w:rsidRPr="00D85543" w:rsidDel="00D15D43" w:rsidTr="00D15D43">
        <w:trPr>
          <w:cantSplit/>
          <w:del w:id="586"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F7297C" w:rsidRPr="00D85543" w:rsidDel="00D15D43" w:rsidRDefault="00F7297C" w:rsidP="00047034">
            <w:pPr>
              <w:autoSpaceDE w:val="0"/>
              <w:autoSpaceDN w:val="0"/>
              <w:adjustRightInd w:val="0"/>
              <w:rPr>
                <w:del w:id="587" w:author="Denice Curtis" w:date="2016-09-09T22:47:00Z"/>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F7297C" w:rsidRPr="00D85543" w:rsidDel="00D15D43" w:rsidRDefault="00F7297C" w:rsidP="00047034">
            <w:pPr>
              <w:autoSpaceDE w:val="0"/>
              <w:autoSpaceDN w:val="0"/>
              <w:adjustRightInd w:val="0"/>
              <w:spacing w:line="320" w:lineRule="atLeast"/>
              <w:ind w:left="60" w:right="60"/>
              <w:rPr>
                <w:del w:id="588" w:author="Denice Curtis" w:date="2016-09-09T22:47:00Z"/>
                <w:rFonts w:ascii="Arial" w:hAnsi="Arial" w:cs="Arial"/>
                <w:color w:val="000000"/>
                <w:sz w:val="18"/>
                <w:szCs w:val="18"/>
              </w:rPr>
            </w:pPr>
            <w:del w:id="589" w:author="Denice Curtis" w:date="2016-09-09T22:47:00Z">
              <w:r w:rsidRPr="00D85543" w:rsidDel="00D15D43">
                <w:rPr>
                  <w:rFonts w:ascii="Arial" w:hAnsi="Arial" w:cs="Arial"/>
                  <w:color w:val="000000"/>
                  <w:sz w:val="18"/>
                  <w:szCs w:val="18"/>
                </w:rPr>
                <w:delText>4.00</w:delText>
              </w:r>
            </w:del>
          </w:p>
        </w:tc>
        <w:tc>
          <w:tcPr>
            <w:tcW w:w="1163" w:type="dxa"/>
            <w:tcBorders>
              <w:top w:val="nil"/>
              <w:left w:val="single" w:sz="16" w:space="0" w:color="000000"/>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90" w:author="Denice Curtis" w:date="2016-09-09T22:47:00Z"/>
                <w:rFonts w:ascii="Arial" w:hAnsi="Arial" w:cs="Arial"/>
                <w:color w:val="000000"/>
                <w:sz w:val="18"/>
                <w:szCs w:val="18"/>
              </w:rPr>
            </w:pPr>
            <w:del w:id="591" w:author="Denice Curtis" w:date="2016-09-09T22:47:00Z">
              <w:r w:rsidRPr="00D8554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92" w:author="Denice Curtis" w:date="2016-09-09T22:47:00Z"/>
                <w:rFonts w:ascii="Arial" w:hAnsi="Arial" w:cs="Arial"/>
                <w:color w:val="000000"/>
                <w:sz w:val="18"/>
                <w:szCs w:val="18"/>
              </w:rPr>
            </w:pPr>
            <w:del w:id="593" w:author="Denice Curtis" w:date="2016-09-09T22:47:00Z">
              <w:r w:rsidRPr="00D85543" w:rsidDel="00D15D43">
                <w:rPr>
                  <w:rFonts w:ascii="Arial" w:hAnsi="Arial" w:cs="Arial"/>
                  <w:color w:val="000000"/>
                  <w:sz w:val="18"/>
                  <w:szCs w:val="18"/>
                </w:rPr>
                <w:delText>20.0</w:delText>
              </w:r>
            </w:del>
          </w:p>
        </w:tc>
        <w:tc>
          <w:tcPr>
            <w:tcW w:w="1392"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94" w:author="Denice Curtis" w:date="2016-09-09T22:47:00Z"/>
                <w:rFonts w:ascii="Arial" w:hAnsi="Arial" w:cs="Arial"/>
                <w:color w:val="000000"/>
                <w:sz w:val="18"/>
                <w:szCs w:val="18"/>
              </w:rPr>
            </w:pPr>
            <w:del w:id="595" w:author="Denice Curtis" w:date="2016-09-09T22:47:00Z">
              <w:r w:rsidRPr="00D85543" w:rsidDel="00D15D43">
                <w:rPr>
                  <w:rFonts w:ascii="Arial" w:hAnsi="Arial" w:cs="Arial"/>
                  <w:color w:val="000000"/>
                  <w:sz w:val="18"/>
                  <w:szCs w:val="18"/>
                </w:rPr>
                <w:delText>20.0</w:delText>
              </w:r>
            </w:del>
          </w:p>
        </w:tc>
        <w:tc>
          <w:tcPr>
            <w:tcW w:w="1469" w:type="dxa"/>
            <w:tcBorders>
              <w:top w:val="nil"/>
              <w:bottom w:val="nil"/>
              <w:right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596" w:author="Denice Curtis" w:date="2016-09-09T22:47:00Z"/>
                <w:rFonts w:ascii="Arial" w:hAnsi="Arial" w:cs="Arial"/>
                <w:color w:val="000000"/>
                <w:sz w:val="18"/>
                <w:szCs w:val="18"/>
              </w:rPr>
            </w:pPr>
            <w:del w:id="597" w:author="Denice Curtis" w:date="2016-09-09T22:47:00Z">
              <w:r w:rsidRPr="00D85543" w:rsidDel="00D15D43">
                <w:rPr>
                  <w:rFonts w:ascii="Arial" w:hAnsi="Arial" w:cs="Arial"/>
                  <w:color w:val="000000"/>
                  <w:sz w:val="18"/>
                  <w:szCs w:val="18"/>
                </w:rPr>
                <w:delText>80.0</w:delText>
              </w:r>
            </w:del>
          </w:p>
        </w:tc>
      </w:tr>
      <w:tr w:rsidR="00F7297C" w:rsidRPr="00D85543" w:rsidDel="00D15D43" w:rsidTr="00D15D43">
        <w:trPr>
          <w:cantSplit/>
          <w:del w:id="598"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F7297C" w:rsidRPr="00D85543" w:rsidDel="00D15D43" w:rsidRDefault="00F7297C" w:rsidP="00047034">
            <w:pPr>
              <w:autoSpaceDE w:val="0"/>
              <w:autoSpaceDN w:val="0"/>
              <w:adjustRightInd w:val="0"/>
              <w:rPr>
                <w:del w:id="599" w:author="Denice Curtis" w:date="2016-09-09T22:47:00Z"/>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F7297C" w:rsidRPr="00D85543" w:rsidDel="00D15D43" w:rsidRDefault="00F7297C" w:rsidP="00047034">
            <w:pPr>
              <w:autoSpaceDE w:val="0"/>
              <w:autoSpaceDN w:val="0"/>
              <w:adjustRightInd w:val="0"/>
              <w:spacing w:line="320" w:lineRule="atLeast"/>
              <w:ind w:left="60" w:right="60"/>
              <w:rPr>
                <w:del w:id="600" w:author="Denice Curtis" w:date="2016-09-09T22:47:00Z"/>
                <w:rFonts w:ascii="Arial" w:hAnsi="Arial" w:cs="Arial"/>
                <w:color w:val="000000"/>
                <w:sz w:val="18"/>
                <w:szCs w:val="18"/>
              </w:rPr>
            </w:pPr>
            <w:del w:id="601" w:author="Denice Curtis" w:date="2016-09-09T22:47:00Z">
              <w:r w:rsidRPr="00D85543" w:rsidDel="00D15D43">
                <w:rPr>
                  <w:rFonts w:ascii="Arial" w:hAnsi="Arial" w:cs="Arial"/>
                  <w:color w:val="000000"/>
                  <w:sz w:val="18"/>
                  <w:szCs w:val="18"/>
                </w:rPr>
                <w:delText>5.00</w:delText>
              </w:r>
            </w:del>
          </w:p>
        </w:tc>
        <w:tc>
          <w:tcPr>
            <w:tcW w:w="1163" w:type="dxa"/>
            <w:tcBorders>
              <w:top w:val="nil"/>
              <w:left w:val="single" w:sz="16" w:space="0" w:color="000000"/>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602" w:author="Denice Curtis" w:date="2016-09-09T22:47:00Z"/>
                <w:rFonts w:ascii="Arial" w:hAnsi="Arial" w:cs="Arial"/>
                <w:color w:val="000000"/>
                <w:sz w:val="18"/>
                <w:szCs w:val="18"/>
              </w:rPr>
            </w:pPr>
            <w:del w:id="603" w:author="Denice Curtis" w:date="2016-09-09T22:47:00Z">
              <w:r w:rsidRPr="00D8554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604" w:author="Denice Curtis" w:date="2016-09-09T22:47:00Z"/>
                <w:rFonts w:ascii="Arial" w:hAnsi="Arial" w:cs="Arial"/>
                <w:color w:val="000000"/>
                <w:sz w:val="18"/>
                <w:szCs w:val="18"/>
              </w:rPr>
            </w:pPr>
            <w:del w:id="605" w:author="Denice Curtis" w:date="2016-09-09T22:47:00Z">
              <w:r w:rsidRPr="00D85543" w:rsidDel="00D15D43">
                <w:rPr>
                  <w:rFonts w:ascii="Arial" w:hAnsi="Arial" w:cs="Arial"/>
                  <w:color w:val="000000"/>
                  <w:sz w:val="18"/>
                  <w:szCs w:val="18"/>
                </w:rPr>
                <w:delText>20.0</w:delText>
              </w:r>
            </w:del>
          </w:p>
        </w:tc>
        <w:tc>
          <w:tcPr>
            <w:tcW w:w="1392" w:type="dxa"/>
            <w:tcBorders>
              <w:top w:val="nil"/>
              <w:bottom w:val="nil"/>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606" w:author="Denice Curtis" w:date="2016-09-09T22:47:00Z"/>
                <w:rFonts w:ascii="Arial" w:hAnsi="Arial" w:cs="Arial"/>
                <w:color w:val="000000"/>
                <w:sz w:val="18"/>
                <w:szCs w:val="18"/>
              </w:rPr>
            </w:pPr>
            <w:del w:id="607" w:author="Denice Curtis" w:date="2016-09-09T22:47:00Z">
              <w:r w:rsidRPr="00D85543" w:rsidDel="00D15D43">
                <w:rPr>
                  <w:rFonts w:ascii="Arial" w:hAnsi="Arial" w:cs="Arial"/>
                  <w:color w:val="000000"/>
                  <w:sz w:val="18"/>
                  <w:szCs w:val="18"/>
                </w:rPr>
                <w:delText>20.0</w:delText>
              </w:r>
            </w:del>
          </w:p>
        </w:tc>
        <w:tc>
          <w:tcPr>
            <w:tcW w:w="1469" w:type="dxa"/>
            <w:tcBorders>
              <w:top w:val="nil"/>
              <w:bottom w:val="nil"/>
              <w:right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608" w:author="Denice Curtis" w:date="2016-09-09T22:47:00Z"/>
                <w:rFonts w:ascii="Arial" w:hAnsi="Arial" w:cs="Arial"/>
                <w:color w:val="000000"/>
                <w:sz w:val="18"/>
                <w:szCs w:val="18"/>
              </w:rPr>
            </w:pPr>
            <w:del w:id="609" w:author="Denice Curtis" w:date="2016-09-09T22:47:00Z">
              <w:r w:rsidRPr="00D85543" w:rsidDel="00D15D43">
                <w:rPr>
                  <w:rFonts w:ascii="Arial" w:hAnsi="Arial" w:cs="Arial"/>
                  <w:color w:val="000000"/>
                  <w:sz w:val="18"/>
                  <w:szCs w:val="18"/>
                </w:rPr>
                <w:delText>100.0</w:delText>
              </w:r>
            </w:del>
          </w:p>
        </w:tc>
      </w:tr>
      <w:tr w:rsidR="00F7297C" w:rsidRPr="00D85543" w:rsidDel="00D15D43" w:rsidTr="00D15D43">
        <w:trPr>
          <w:cantSplit/>
          <w:del w:id="610"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F7297C" w:rsidRPr="00D85543" w:rsidDel="00D15D43" w:rsidRDefault="00F7297C" w:rsidP="00047034">
            <w:pPr>
              <w:autoSpaceDE w:val="0"/>
              <w:autoSpaceDN w:val="0"/>
              <w:adjustRightInd w:val="0"/>
              <w:rPr>
                <w:del w:id="611" w:author="Denice Curtis" w:date="2016-09-09T22:47:00Z"/>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F7297C" w:rsidRPr="00D85543" w:rsidDel="00D15D43" w:rsidRDefault="00F7297C" w:rsidP="00047034">
            <w:pPr>
              <w:autoSpaceDE w:val="0"/>
              <w:autoSpaceDN w:val="0"/>
              <w:adjustRightInd w:val="0"/>
              <w:spacing w:line="320" w:lineRule="atLeast"/>
              <w:ind w:left="60" w:right="60"/>
              <w:rPr>
                <w:del w:id="612" w:author="Denice Curtis" w:date="2016-09-09T22:47:00Z"/>
                <w:rFonts w:ascii="Arial" w:hAnsi="Arial" w:cs="Arial"/>
                <w:color w:val="000000"/>
                <w:sz w:val="18"/>
                <w:szCs w:val="18"/>
              </w:rPr>
            </w:pPr>
            <w:del w:id="613" w:author="Denice Curtis" w:date="2016-09-09T22:47:00Z">
              <w:r w:rsidRPr="00D85543" w:rsidDel="00D15D43">
                <w:rPr>
                  <w:rFonts w:ascii="Arial" w:hAnsi="Arial" w:cs="Arial"/>
                  <w:color w:val="000000"/>
                  <w:sz w:val="18"/>
                  <w:szCs w:val="18"/>
                </w:rPr>
                <w:delText>Total</w:delText>
              </w:r>
            </w:del>
          </w:p>
        </w:tc>
        <w:tc>
          <w:tcPr>
            <w:tcW w:w="1163" w:type="dxa"/>
            <w:tcBorders>
              <w:top w:val="nil"/>
              <w:left w:val="single" w:sz="16" w:space="0" w:color="000000"/>
              <w:bottom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614" w:author="Denice Curtis" w:date="2016-09-09T22:47:00Z"/>
                <w:rFonts w:ascii="Arial" w:hAnsi="Arial" w:cs="Arial"/>
                <w:color w:val="000000"/>
                <w:sz w:val="18"/>
                <w:szCs w:val="18"/>
              </w:rPr>
            </w:pPr>
            <w:del w:id="615" w:author="Denice Curtis" w:date="2016-09-09T22:47:00Z">
              <w:r w:rsidRPr="00D85543" w:rsidDel="00D15D43">
                <w:rPr>
                  <w:rFonts w:ascii="Arial" w:hAnsi="Arial" w:cs="Arial"/>
                  <w:color w:val="000000"/>
                  <w:sz w:val="18"/>
                  <w:szCs w:val="18"/>
                </w:rPr>
                <w:delText>5</w:delText>
              </w:r>
            </w:del>
          </w:p>
        </w:tc>
        <w:tc>
          <w:tcPr>
            <w:tcW w:w="1024" w:type="dxa"/>
            <w:tcBorders>
              <w:top w:val="nil"/>
              <w:bottom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616" w:author="Denice Curtis" w:date="2016-09-09T22:47:00Z"/>
                <w:rFonts w:ascii="Arial" w:hAnsi="Arial" w:cs="Arial"/>
                <w:color w:val="000000"/>
                <w:sz w:val="18"/>
                <w:szCs w:val="18"/>
              </w:rPr>
            </w:pPr>
            <w:del w:id="617" w:author="Denice Curtis" w:date="2016-09-09T22:47:00Z">
              <w:r w:rsidRPr="00D85543" w:rsidDel="00D15D43">
                <w:rPr>
                  <w:rFonts w:ascii="Arial" w:hAnsi="Arial" w:cs="Arial"/>
                  <w:color w:val="000000"/>
                  <w:sz w:val="18"/>
                  <w:szCs w:val="18"/>
                </w:rPr>
                <w:delText>100.0</w:delText>
              </w:r>
            </w:del>
          </w:p>
        </w:tc>
        <w:tc>
          <w:tcPr>
            <w:tcW w:w="1392" w:type="dxa"/>
            <w:tcBorders>
              <w:top w:val="nil"/>
              <w:bottom w:val="single" w:sz="16" w:space="0" w:color="000000"/>
            </w:tcBorders>
            <w:shd w:val="clear" w:color="auto" w:fill="FFFFFF"/>
            <w:vAlign w:val="center"/>
          </w:tcPr>
          <w:p w:rsidR="00F7297C" w:rsidRPr="00D85543" w:rsidDel="00D15D43" w:rsidRDefault="00F7297C" w:rsidP="00047034">
            <w:pPr>
              <w:autoSpaceDE w:val="0"/>
              <w:autoSpaceDN w:val="0"/>
              <w:adjustRightInd w:val="0"/>
              <w:spacing w:line="320" w:lineRule="atLeast"/>
              <w:ind w:left="60" w:right="60"/>
              <w:jc w:val="right"/>
              <w:rPr>
                <w:del w:id="618" w:author="Denice Curtis" w:date="2016-09-09T22:47:00Z"/>
                <w:rFonts w:ascii="Arial" w:hAnsi="Arial" w:cs="Arial"/>
                <w:color w:val="000000"/>
                <w:sz w:val="18"/>
                <w:szCs w:val="18"/>
              </w:rPr>
            </w:pPr>
            <w:del w:id="619" w:author="Denice Curtis" w:date="2016-09-09T22:47:00Z">
              <w:r w:rsidRPr="00D85543" w:rsidDel="00D15D43">
                <w:rPr>
                  <w:rFonts w:ascii="Arial" w:hAnsi="Arial" w:cs="Arial"/>
                  <w:color w:val="000000"/>
                  <w:sz w:val="18"/>
                  <w:szCs w:val="18"/>
                </w:rPr>
                <w:delText>100.0</w:delText>
              </w:r>
            </w:del>
          </w:p>
        </w:tc>
        <w:tc>
          <w:tcPr>
            <w:tcW w:w="1469" w:type="dxa"/>
            <w:tcBorders>
              <w:top w:val="nil"/>
              <w:bottom w:val="single" w:sz="16" w:space="0" w:color="000000"/>
              <w:right w:val="single" w:sz="16" w:space="0" w:color="000000"/>
            </w:tcBorders>
            <w:shd w:val="clear" w:color="auto" w:fill="FFFFFF"/>
            <w:vAlign w:val="center"/>
          </w:tcPr>
          <w:p w:rsidR="00F7297C" w:rsidRPr="00D85543" w:rsidDel="00D15D43" w:rsidRDefault="00F7297C" w:rsidP="00047034">
            <w:pPr>
              <w:autoSpaceDE w:val="0"/>
              <w:autoSpaceDN w:val="0"/>
              <w:adjustRightInd w:val="0"/>
              <w:rPr>
                <w:del w:id="620" w:author="Denice Curtis" w:date="2016-09-09T22:47:00Z"/>
                <w:rFonts w:ascii="Times New Roman" w:hAnsi="Times New Roman" w:cs="Times New Roman"/>
                <w:sz w:val="24"/>
                <w:szCs w:val="24"/>
              </w:rPr>
            </w:pPr>
          </w:p>
        </w:tc>
      </w:tr>
    </w:tbl>
    <w:p w:rsidR="005440C7" w:rsidDel="00D15D43" w:rsidRDefault="005440C7" w:rsidP="005440C7">
      <w:pPr>
        <w:pStyle w:val="ListParagraph"/>
        <w:ind w:left="810"/>
        <w:rPr>
          <w:del w:id="621" w:author="Denice Curtis" w:date="2016-09-09T22:47:00Z"/>
        </w:rPr>
      </w:pPr>
    </w:p>
    <w:p w:rsidR="005440C7" w:rsidDel="00D15D43" w:rsidRDefault="005440C7" w:rsidP="005440C7">
      <w:pPr>
        <w:pStyle w:val="ListParagraph"/>
        <w:ind w:left="810"/>
        <w:rPr>
          <w:del w:id="622" w:author="Denice Curtis" w:date="2016-09-09T22:47:00Z"/>
        </w:rPr>
      </w:pPr>
    </w:p>
    <w:p w:rsidR="005440C7" w:rsidDel="00D15D43" w:rsidRDefault="005440C7" w:rsidP="005440C7">
      <w:pPr>
        <w:pStyle w:val="ListParagraph"/>
        <w:ind w:left="810"/>
        <w:rPr>
          <w:del w:id="623" w:author="Denice Curtis" w:date="2016-09-09T22:47:00Z"/>
        </w:rPr>
      </w:pPr>
    </w:p>
    <w:p w:rsidR="005440C7" w:rsidDel="00D15D43" w:rsidRDefault="005440C7" w:rsidP="005440C7">
      <w:pPr>
        <w:pStyle w:val="ListParagraph"/>
        <w:ind w:left="810"/>
        <w:rPr>
          <w:del w:id="624" w:author="Denice Curtis" w:date="2016-09-09T22:47:00Z"/>
        </w:rPr>
      </w:pPr>
      <w:del w:id="625" w:author="Denice Curtis" w:date="2016-09-09T22:47:00Z">
        <w:r w:rsidDel="00D15D43">
          <w:delText>c) Run frequencies of the new created variable. Copy it from the output (i.e. copy special in a jpg format) and paste it into this document. See example below:</w:delText>
        </w:r>
      </w:del>
    </w:p>
    <w:p w:rsidR="005440C7" w:rsidRPr="001D2552" w:rsidDel="00D15D43" w:rsidRDefault="005440C7" w:rsidP="005440C7">
      <w:pPr>
        <w:autoSpaceDE w:val="0"/>
        <w:autoSpaceDN w:val="0"/>
        <w:adjustRightInd w:val="0"/>
        <w:jc w:val="left"/>
        <w:rPr>
          <w:del w:id="626" w:author="Denice Curtis" w:date="2016-09-09T22:47:00Z"/>
          <w:rFonts w:ascii="Times New Roman" w:hAnsi="Times New Roman" w:cs="Times New Roman"/>
          <w:sz w:val="24"/>
          <w:szCs w:val="24"/>
        </w:rPr>
      </w:pPr>
    </w:p>
    <w:tbl>
      <w:tblPr>
        <w:tblW w:w="6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914"/>
      </w:tblGrid>
      <w:tr w:rsidR="005440C7" w:rsidRPr="001D2552" w:rsidDel="00D15D43" w:rsidTr="00047034">
        <w:trPr>
          <w:cantSplit/>
          <w:del w:id="627" w:author="Denice Curtis" w:date="2016-09-09T22:47:00Z"/>
        </w:trPr>
        <w:tc>
          <w:tcPr>
            <w:tcW w:w="6914" w:type="dxa"/>
            <w:tcBorders>
              <w:top w:val="nil"/>
              <w:left w:val="nil"/>
              <w:bottom w:val="nil"/>
              <w:right w:val="nil"/>
            </w:tcBorders>
            <w:shd w:val="clear" w:color="auto" w:fill="FFFFFF"/>
            <w:vAlign w:val="center"/>
          </w:tcPr>
          <w:p w:rsidR="005440C7" w:rsidRPr="003910F3" w:rsidDel="00D15D43" w:rsidRDefault="005440C7" w:rsidP="00047034">
            <w:pPr>
              <w:autoSpaceDE w:val="0"/>
              <w:autoSpaceDN w:val="0"/>
              <w:adjustRightInd w:val="0"/>
              <w:jc w:val="left"/>
              <w:rPr>
                <w:del w:id="628" w:author="Denice Curtis" w:date="2016-09-09T22:47:00Z"/>
                <w:rFonts w:ascii="Times New Roman" w:hAnsi="Times New Roman" w:cs="Times New Roman"/>
                <w:sz w:val="24"/>
                <w:szCs w:val="24"/>
              </w:rPr>
            </w:pPr>
          </w:p>
          <w:tbl>
            <w:tblPr>
              <w:tblW w:w="6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5440C7" w:rsidRPr="003910F3" w:rsidDel="00D15D43" w:rsidTr="00047034">
              <w:trPr>
                <w:cantSplit/>
                <w:del w:id="629" w:author="Denice Curtis" w:date="2016-09-09T22:47:00Z"/>
              </w:trPr>
              <w:tc>
                <w:tcPr>
                  <w:tcW w:w="6910" w:type="dxa"/>
                  <w:gridSpan w:val="6"/>
                  <w:tcBorders>
                    <w:top w:val="nil"/>
                    <w:left w:val="nil"/>
                    <w:bottom w:val="nil"/>
                    <w:right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center"/>
                    <w:rPr>
                      <w:del w:id="630" w:author="Denice Curtis" w:date="2016-09-09T22:47:00Z"/>
                      <w:rFonts w:ascii="Arial" w:hAnsi="Arial" w:cs="Arial"/>
                      <w:color w:val="000000"/>
                      <w:sz w:val="18"/>
                      <w:szCs w:val="18"/>
                    </w:rPr>
                  </w:pPr>
                  <w:del w:id="631" w:author="Denice Curtis" w:date="2016-09-09T22:47:00Z">
                    <w:r w:rsidRPr="003910F3" w:rsidDel="00D15D43">
                      <w:rPr>
                        <w:rFonts w:ascii="Arial" w:hAnsi="Arial" w:cs="Arial"/>
                        <w:b/>
                        <w:bCs/>
                        <w:color w:val="000000"/>
                        <w:sz w:val="18"/>
                        <w:szCs w:val="18"/>
                      </w:rPr>
                      <w:delText>Ranked Runs</w:delText>
                    </w:r>
                  </w:del>
                </w:p>
              </w:tc>
            </w:tr>
            <w:tr w:rsidR="005440C7" w:rsidRPr="003910F3" w:rsidDel="00D15D43" w:rsidTr="00047034">
              <w:trPr>
                <w:cantSplit/>
                <w:del w:id="632" w:author="Denice Curtis" w:date="2016-09-09T22:47:00Z"/>
              </w:trPr>
              <w:tc>
                <w:tcPr>
                  <w:tcW w:w="1865" w:type="dxa"/>
                  <w:gridSpan w:val="2"/>
                  <w:tcBorders>
                    <w:top w:val="single" w:sz="16" w:space="0" w:color="000000"/>
                    <w:left w:val="single" w:sz="16" w:space="0" w:color="000000"/>
                    <w:bottom w:val="single" w:sz="16" w:space="0" w:color="000000"/>
                    <w:right w:val="nil"/>
                  </w:tcBorders>
                  <w:shd w:val="clear" w:color="auto" w:fill="FFFFFF"/>
                  <w:vAlign w:val="bottom"/>
                </w:tcPr>
                <w:p w:rsidR="005440C7" w:rsidRPr="003910F3" w:rsidDel="00D15D43" w:rsidRDefault="005440C7" w:rsidP="00047034">
                  <w:pPr>
                    <w:autoSpaceDE w:val="0"/>
                    <w:autoSpaceDN w:val="0"/>
                    <w:adjustRightInd w:val="0"/>
                    <w:jc w:val="left"/>
                    <w:rPr>
                      <w:del w:id="633" w:author="Denice Curtis" w:date="2016-09-09T22:47:00Z"/>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5440C7" w:rsidRPr="003910F3" w:rsidDel="00D15D43" w:rsidRDefault="005440C7" w:rsidP="00047034">
                  <w:pPr>
                    <w:autoSpaceDE w:val="0"/>
                    <w:autoSpaceDN w:val="0"/>
                    <w:adjustRightInd w:val="0"/>
                    <w:spacing w:line="320" w:lineRule="atLeast"/>
                    <w:ind w:left="60" w:right="60"/>
                    <w:jc w:val="center"/>
                    <w:rPr>
                      <w:del w:id="634" w:author="Denice Curtis" w:date="2016-09-09T22:47:00Z"/>
                      <w:rFonts w:ascii="Arial" w:hAnsi="Arial" w:cs="Arial"/>
                      <w:color w:val="000000"/>
                      <w:sz w:val="18"/>
                      <w:szCs w:val="18"/>
                    </w:rPr>
                  </w:pPr>
                  <w:del w:id="635" w:author="Denice Curtis" w:date="2016-09-09T22:47:00Z">
                    <w:r w:rsidRPr="003910F3" w:rsidDel="00D15D43">
                      <w:rPr>
                        <w:rFonts w:ascii="Arial" w:hAnsi="Arial" w:cs="Arial"/>
                        <w:color w:val="000000"/>
                        <w:sz w:val="18"/>
                        <w:szCs w:val="18"/>
                      </w:rPr>
                      <w:delText>Frequency</w:delText>
                    </w:r>
                  </w:del>
                </w:p>
              </w:tc>
              <w:tc>
                <w:tcPr>
                  <w:tcW w:w="1024" w:type="dxa"/>
                  <w:tcBorders>
                    <w:top w:val="single" w:sz="16" w:space="0" w:color="000000"/>
                    <w:bottom w:val="single" w:sz="16" w:space="0" w:color="000000"/>
                  </w:tcBorders>
                  <w:shd w:val="clear" w:color="auto" w:fill="FFFFFF"/>
                  <w:vAlign w:val="bottom"/>
                </w:tcPr>
                <w:p w:rsidR="005440C7" w:rsidRPr="003910F3" w:rsidDel="00D15D43" w:rsidRDefault="005440C7" w:rsidP="00047034">
                  <w:pPr>
                    <w:autoSpaceDE w:val="0"/>
                    <w:autoSpaceDN w:val="0"/>
                    <w:adjustRightInd w:val="0"/>
                    <w:spacing w:line="320" w:lineRule="atLeast"/>
                    <w:ind w:left="60" w:right="60"/>
                    <w:jc w:val="center"/>
                    <w:rPr>
                      <w:del w:id="636" w:author="Denice Curtis" w:date="2016-09-09T22:47:00Z"/>
                      <w:rFonts w:ascii="Arial" w:hAnsi="Arial" w:cs="Arial"/>
                      <w:color w:val="000000"/>
                      <w:sz w:val="18"/>
                      <w:szCs w:val="18"/>
                    </w:rPr>
                  </w:pPr>
                  <w:del w:id="637" w:author="Denice Curtis" w:date="2016-09-09T22:47:00Z">
                    <w:r w:rsidRPr="003910F3" w:rsidDel="00D15D43">
                      <w:rPr>
                        <w:rFonts w:ascii="Arial" w:hAnsi="Arial" w:cs="Arial"/>
                        <w:color w:val="000000"/>
                        <w:sz w:val="18"/>
                        <w:szCs w:val="18"/>
                      </w:rPr>
                      <w:delText>Percent</w:delText>
                    </w:r>
                  </w:del>
                </w:p>
              </w:tc>
              <w:tc>
                <w:tcPr>
                  <w:tcW w:w="1391" w:type="dxa"/>
                  <w:tcBorders>
                    <w:top w:val="single" w:sz="16" w:space="0" w:color="000000"/>
                    <w:bottom w:val="single" w:sz="16" w:space="0" w:color="000000"/>
                  </w:tcBorders>
                  <w:shd w:val="clear" w:color="auto" w:fill="FFFFFF"/>
                  <w:vAlign w:val="bottom"/>
                </w:tcPr>
                <w:p w:rsidR="005440C7" w:rsidRPr="003910F3" w:rsidDel="00D15D43" w:rsidRDefault="005440C7" w:rsidP="00047034">
                  <w:pPr>
                    <w:autoSpaceDE w:val="0"/>
                    <w:autoSpaceDN w:val="0"/>
                    <w:adjustRightInd w:val="0"/>
                    <w:spacing w:line="320" w:lineRule="atLeast"/>
                    <w:ind w:left="60" w:right="60"/>
                    <w:jc w:val="center"/>
                    <w:rPr>
                      <w:del w:id="638" w:author="Denice Curtis" w:date="2016-09-09T22:47:00Z"/>
                      <w:rFonts w:ascii="Arial" w:hAnsi="Arial" w:cs="Arial"/>
                      <w:color w:val="000000"/>
                      <w:sz w:val="18"/>
                      <w:szCs w:val="18"/>
                    </w:rPr>
                  </w:pPr>
                  <w:del w:id="639" w:author="Denice Curtis" w:date="2016-09-09T22:47:00Z">
                    <w:r w:rsidRPr="003910F3" w:rsidDel="00D15D43">
                      <w:rPr>
                        <w:rFonts w:ascii="Arial" w:hAnsi="Arial" w:cs="Arial"/>
                        <w:color w:val="000000"/>
                        <w:sz w:val="18"/>
                        <w:szCs w:val="18"/>
                      </w:rPr>
                      <w:delText>Valid Percent</w:delText>
                    </w:r>
                  </w:del>
                </w:p>
              </w:tc>
              <w:tc>
                <w:tcPr>
                  <w:tcW w:w="1468" w:type="dxa"/>
                  <w:tcBorders>
                    <w:top w:val="single" w:sz="16" w:space="0" w:color="000000"/>
                    <w:bottom w:val="single" w:sz="16" w:space="0" w:color="000000"/>
                    <w:right w:val="single" w:sz="16" w:space="0" w:color="000000"/>
                  </w:tcBorders>
                  <w:shd w:val="clear" w:color="auto" w:fill="FFFFFF"/>
                  <w:vAlign w:val="bottom"/>
                </w:tcPr>
                <w:p w:rsidR="005440C7" w:rsidRPr="003910F3" w:rsidDel="00D15D43" w:rsidRDefault="005440C7" w:rsidP="00047034">
                  <w:pPr>
                    <w:autoSpaceDE w:val="0"/>
                    <w:autoSpaceDN w:val="0"/>
                    <w:adjustRightInd w:val="0"/>
                    <w:spacing w:line="320" w:lineRule="atLeast"/>
                    <w:ind w:left="60" w:right="60"/>
                    <w:jc w:val="center"/>
                    <w:rPr>
                      <w:del w:id="640" w:author="Denice Curtis" w:date="2016-09-09T22:47:00Z"/>
                      <w:rFonts w:ascii="Arial" w:hAnsi="Arial" w:cs="Arial"/>
                      <w:color w:val="000000"/>
                      <w:sz w:val="18"/>
                      <w:szCs w:val="18"/>
                    </w:rPr>
                  </w:pPr>
                  <w:del w:id="641" w:author="Denice Curtis" w:date="2016-09-09T22:47:00Z">
                    <w:r w:rsidRPr="003910F3" w:rsidDel="00D15D43">
                      <w:rPr>
                        <w:rFonts w:ascii="Arial" w:hAnsi="Arial" w:cs="Arial"/>
                        <w:color w:val="000000"/>
                        <w:sz w:val="18"/>
                        <w:szCs w:val="18"/>
                      </w:rPr>
                      <w:delText>Cumulative Percent</w:delText>
                    </w:r>
                  </w:del>
                </w:p>
              </w:tc>
            </w:tr>
            <w:tr w:rsidR="005440C7" w:rsidRPr="003910F3" w:rsidDel="00D15D43" w:rsidTr="00047034">
              <w:trPr>
                <w:cantSplit/>
                <w:del w:id="642" w:author="Denice Curtis" w:date="2016-09-09T22:47:00Z"/>
              </w:trPr>
              <w:tc>
                <w:tcPr>
                  <w:tcW w:w="948" w:type="dxa"/>
                  <w:vMerge w:val="restart"/>
                  <w:tcBorders>
                    <w:top w:val="single" w:sz="16" w:space="0" w:color="000000"/>
                    <w:left w:val="single" w:sz="16" w:space="0" w:color="000000"/>
                    <w:bottom w:val="nil"/>
                    <w:right w:val="nil"/>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643" w:author="Denice Curtis" w:date="2016-09-09T22:47:00Z"/>
                      <w:rFonts w:ascii="Arial" w:hAnsi="Arial" w:cs="Arial"/>
                      <w:color w:val="000000"/>
                      <w:sz w:val="18"/>
                      <w:szCs w:val="18"/>
                    </w:rPr>
                  </w:pPr>
                  <w:del w:id="644" w:author="Denice Curtis" w:date="2016-09-09T22:47:00Z">
                    <w:r w:rsidRPr="003910F3" w:rsidDel="00D15D43">
                      <w:rPr>
                        <w:rFonts w:ascii="Arial" w:hAnsi="Arial" w:cs="Arial"/>
                        <w:color w:val="000000"/>
                        <w:sz w:val="18"/>
                        <w:szCs w:val="18"/>
                      </w:rPr>
                      <w:delText>Valid</w:delText>
                    </w:r>
                  </w:del>
                </w:p>
              </w:tc>
              <w:tc>
                <w:tcPr>
                  <w:tcW w:w="917" w:type="dxa"/>
                  <w:tcBorders>
                    <w:top w:val="single" w:sz="16" w:space="0" w:color="000000"/>
                    <w:left w:val="nil"/>
                    <w:bottom w:val="nil"/>
                    <w:right w:val="single" w:sz="16" w:space="0" w:color="000000"/>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645" w:author="Denice Curtis" w:date="2016-09-09T22:47:00Z"/>
                      <w:rFonts w:ascii="Arial" w:hAnsi="Arial" w:cs="Arial"/>
                      <w:color w:val="000000"/>
                      <w:sz w:val="18"/>
                      <w:szCs w:val="18"/>
                    </w:rPr>
                  </w:pPr>
                  <w:del w:id="646" w:author="Denice Curtis" w:date="2016-09-09T22:47:00Z">
                    <w:r w:rsidRPr="003910F3" w:rsidDel="00D15D43">
                      <w:rPr>
                        <w:rFonts w:ascii="Arial" w:hAnsi="Arial" w:cs="Arial"/>
                        <w:color w:val="000000"/>
                        <w:sz w:val="18"/>
                        <w:szCs w:val="18"/>
                      </w:rPr>
                      <w:delText>1.00</w:delText>
                    </w:r>
                  </w:del>
                </w:p>
              </w:tc>
              <w:tc>
                <w:tcPr>
                  <w:tcW w:w="1162" w:type="dxa"/>
                  <w:tcBorders>
                    <w:top w:val="single" w:sz="16" w:space="0" w:color="000000"/>
                    <w:left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47" w:author="Denice Curtis" w:date="2016-09-09T22:47:00Z"/>
                      <w:rFonts w:ascii="Arial" w:hAnsi="Arial" w:cs="Arial"/>
                      <w:color w:val="000000"/>
                      <w:sz w:val="18"/>
                      <w:szCs w:val="18"/>
                    </w:rPr>
                  </w:pPr>
                  <w:del w:id="648" w:author="Denice Curtis" w:date="2016-09-09T22:47:00Z">
                    <w:r w:rsidRPr="003910F3" w:rsidDel="00D15D43">
                      <w:rPr>
                        <w:rFonts w:ascii="Arial" w:hAnsi="Arial" w:cs="Arial"/>
                        <w:color w:val="000000"/>
                        <w:sz w:val="18"/>
                        <w:szCs w:val="18"/>
                      </w:rPr>
                      <w:delText>1</w:delText>
                    </w:r>
                  </w:del>
                </w:p>
              </w:tc>
              <w:tc>
                <w:tcPr>
                  <w:tcW w:w="1024" w:type="dxa"/>
                  <w:tcBorders>
                    <w:top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49" w:author="Denice Curtis" w:date="2016-09-09T22:47:00Z"/>
                      <w:rFonts w:ascii="Arial" w:hAnsi="Arial" w:cs="Arial"/>
                      <w:color w:val="000000"/>
                      <w:sz w:val="18"/>
                      <w:szCs w:val="18"/>
                    </w:rPr>
                  </w:pPr>
                  <w:del w:id="650" w:author="Denice Curtis" w:date="2016-09-09T22:47:00Z">
                    <w:r w:rsidRPr="003910F3" w:rsidDel="00D15D43">
                      <w:rPr>
                        <w:rFonts w:ascii="Arial" w:hAnsi="Arial" w:cs="Arial"/>
                        <w:color w:val="000000"/>
                        <w:sz w:val="18"/>
                        <w:szCs w:val="18"/>
                      </w:rPr>
                      <w:delText>8.3</w:delText>
                    </w:r>
                  </w:del>
                </w:p>
              </w:tc>
              <w:tc>
                <w:tcPr>
                  <w:tcW w:w="1391" w:type="dxa"/>
                  <w:tcBorders>
                    <w:top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51" w:author="Denice Curtis" w:date="2016-09-09T22:47:00Z"/>
                      <w:rFonts w:ascii="Arial" w:hAnsi="Arial" w:cs="Arial"/>
                      <w:color w:val="000000"/>
                      <w:sz w:val="18"/>
                      <w:szCs w:val="18"/>
                    </w:rPr>
                  </w:pPr>
                  <w:del w:id="652" w:author="Denice Curtis" w:date="2016-09-09T22:47:00Z">
                    <w:r w:rsidRPr="003910F3" w:rsidDel="00D15D43">
                      <w:rPr>
                        <w:rFonts w:ascii="Arial" w:hAnsi="Arial" w:cs="Arial"/>
                        <w:color w:val="000000"/>
                        <w:sz w:val="18"/>
                        <w:szCs w:val="18"/>
                      </w:rPr>
                      <w:delText>20.0</w:delText>
                    </w:r>
                  </w:del>
                </w:p>
              </w:tc>
              <w:tc>
                <w:tcPr>
                  <w:tcW w:w="1468" w:type="dxa"/>
                  <w:tcBorders>
                    <w:top w:val="single" w:sz="16" w:space="0" w:color="000000"/>
                    <w:bottom w:val="nil"/>
                    <w:right w:val="single" w:sz="16" w:space="0" w:color="000000"/>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53" w:author="Denice Curtis" w:date="2016-09-09T22:47:00Z"/>
                      <w:rFonts w:ascii="Arial" w:hAnsi="Arial" w:cs="Arial"/>
                      <w:color w:val="000000"/>
                      <w:sz w:val="18"/>
                      <w:szCs w:val="18"/>
                    </w:rPr>
                  </w:pPr>
                  <w:del w:id="654" w:author="Denice Curtis" w:date="2016-09-09T22:47:00Z">
                    <w:r w:rsidRPr="003910F3" w:rsidDel="00D15D43">
                      <w:rPr>
                        <w:rFonts w:ascii="Arial" w:hAnsi="Arial" w:cs="Arial"/>
                        <w:color w:val="000000"/>
                        <w:sz w:val="18"/>
                        <w:szCs w:val="18"/>
                      </w:rPr>
                      <w:delText>20.0</w:delText>
                    </w:r>
                  </w:del>
                </w:p>
              </w:tc>
            </w:tr>
            <w:tr w:rsidR="005440C7" w:rsidRPr="003910F3" w:rsidDel="00D15D43" w:rsidTr="00047034">
              <w:trPr>
                <w:cantSplit/>
                <w:del w:id="655" w:author="Denice Curtis" w:date="2016-09-09T22:47:00Z"/>
              </w:trPr>
              <w:tc>
                <w:tcPr>
                  <w:tcW w:w="948" w:type="dxa"/>
                  <w:vMerge/>
                  <w:tcBorders>
                    <w:top w:val="single" w:sz="16" w:space="0" w:color="000000"/>
                    <w:left w:val="single" w:sz="16" w:space="0" w:color="000000"/>
                    <w:bottom w:val="nil"/>
                    <w:right w:val="nil"/>
                  </w:tcBorders>
                  <w:shd w:val="clear" w:color="auto" w:fill="FFFFFF"/>
                </w:tcPr>
                <w:p w:rsidR="005440C7" w:rsidRPr="003910F3" w:rsidDel="00D15D43" w:rsidRDefault="005440C7" w:rsidP="00047034">
                  <w:pPr>
                    <w:autoSpaceDE w:val="0"/>
                    <w:autoSpaceDN w:val="0"/>
                    <w:adjustRightInd w:val="0"/>
                    <w:jc w:val="left"/>
                    <w:rPr>
                      <w:del w:id="656" w:author="Denice Curtis" w:date="2016-09-09T22:47:00Z"/>
                      <w:rFonts w:ascii="Arial" w:hAnsi="Arial" w:cs="Arial"/>
                      <w:color w:val="000000"/>
                      <w:sz w:val="18"/>
                      <w:szCs w:val="18"/>
                    </w:rPr>
                  </w:pPr>
                </w:p>
              </w:tc>
              <w:tc>
                <w:tcPr>
                  <w:tcW w:w="917" w:type="dxa"/>
                  <w:tcBorders>
                    <w:top w:val="nil"/>
                    <w:left w:val="nil"/>
                    <w:bottom w:val="nil"/>
                    <w:right w:val="single" w:sz="16" w:space="0" w:color="000000"/>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657" w:author="Denice Curtis" w:date="2016-09-09T22:47:00Z"/>
                      <w:rFonts w:ascii="Arial" w:hAnsi="Arial" w:cs="Arial"/>
                      <w:color w:val="000000"/>
                      <w:sz w:val="18"/>
                      <w:szCs w:val="18"/>
                    </w:rPr>
                  </w:pPr>
                  <w:del w:id="658" w:author="Denice Curtis" w:date="2016-09-09T22:47:00Z">
                    <w:r w:rsidRPr="003910F3" w:rsidDel="00D15D43">
                      <w:rPr>
                        <w:rFonts w:ascii="Arial" w:hAnsi="Arial" w:cs="Arial"/>
                        <w:color w:val="000000"/>
                        <w:sz w:val="18"/>
                        <w:szCs w:val="18"/>
                      </w:rPr>
                      <w:delText>2.00</w:delText>
                    </w:r>
                  </w:del>
                </w:p>
              </w:tc>
              <w:tc>
                <w:tcPr>
                  <w:tcW w:w="1162" w:type="dxa"/>
                  <w:tcBorders>
                    <w:top w:val="nil"/>
                    <w:left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59" w:author="Denice Curtis" w:date="2016-09-09T22:47:00Z"/>
                      <w:rFonts w:ascii="Arial" w:hAnsi="Arial" w:cs="Arial"/>
                      <w:color w:val="000000"/>
                      <w:sz w:val="18"/>
                      <w:szCs w:val="18"/>
                    </w:rPr>
                  </w:pPr>
                  <w:del w:id="660" w:author="Denice Curtis" w:date="2016-09-09T22:47:00Z">
                    <w:r w:rsidRPr="003910F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61" w:author="Denice Curtis" w:date="2016-09-09T22:47:00Z"/>
                      <w:rFonts w:ascii="Arial" w:hAnsi="Arial" w:cs="Arial"/>
                      <w:color w:val="000000"/>
                      <w:sz w:val="18"/>
                      <w:szCs w:val="18"/>
                    </w:rPr>
                  </w:pPr>
                  <w:del w:id="662" w:author="Denice Curtis" w:date="2016-09-09T22:47:00Z">
                    <w:r w:rsidRPr="003910F3" w:rsidDel="00D15D43">
                      <w:rPr>
                        <w:rFonts w:ascii="Arial" w:hAnsi="Arial" w:cs="Arial"/>
                        <w:color w:val="000000"/>
                        <w:sz w:val="18"/>
                        <w:szCs w:val="18"/>
                      </w:rPr>
                      <w:delText>8.3</w:delText>
                    </w:r>
                  </w:del>
                </w:p>
              </w:tc>
              <w:tc>
                <w:tcPr>
                  <w:tcW w:w="1391"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63" w:author="Denice Curtis" w:date="2016-09-09T22:47:00Z"/>
                      <w:rFonts w:ascii="Arial" w:hAnsi="Arial" w:cs="Arial"/>
                      <w:color w:val="000000"/>
                      <w:sz w:val="18"/>
                      <w:szCs w:val="18"/>
                    </w:rPr>
                  </w:pPr>
                  <w:del w:id="664" w:author="Denice Curtis" w:date="2016-09-09T22:47:00Z">
                    <w:r w:rsidRPr="003910F3" w:rsidDel="00D15D43">
                      <w:rPr>
                        <w:rFonts w:ascii="Arial" w:hAnsi="Arial" w:cs="Arial"/>
                        <w:color w:val="000000"/>
                        <w:sz w:val="18"/>
                        <w:szCs w:val="18"/>
                      </w:rPr>
                      <w:delText>20.0</w:delText>
                    </w:r>
                  </w:del>
                </w:p>
              </w:tc>
              <w:tc>
                <w:tcPr>
                  <w:tcW w:w="1468" w:type="dxa"/>
                  <w:tcBorders>
                    <w:top w:val="nil"/>
                    <w:bottom w:val="nil"/>
                    <w:right w:val="single" w:sz="16" w:space="0" w:color="000000"/>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65" w:author="Denice Curtis" w:date="2016-09-09T22:47:00Z"/>
                      <w:rFonts w:ascii="Arial" w:hAnsi="Arial" w:cs="Arial"/>
                      <w:color w:val="000000"/>
                      <w:sz w:val="18"/>
                      <w:szCs w:val="18"/>
                    </w:rPr>
                  </w:pPr>
                  <w:del w:id="666" w:author="Denice Curtis" w:date="2016-09-09T22:47:00Z">
                    <w:r w:rsidRPr="003910F3" w:rsidDel="00D15D43">
                      <w:rPr>
                        <w:rFonts w:ascii="Arial" w:hAnsi="Arial" w:cs="Arial"/>
                        <w:color w:val="000000"/>
                        <w:sz w:val="18"/>
                        <w:szCs w:val="18"/>
                      </w:rPr>
                      <w:delText>40.0</w:delText>
                    </w:r>
                  </w:del>
                </w:p>
              </w:tc>
            </w:tr>
            <w:tr w:rsidR="005440C7" w:rsidRPr="003910F3" w:rsidDel="00D15D43" w:rsidTr="00047034">
              <w:trPr>
                <w:cantSplit/>
                <w:del w:id="667" w:author="Denice Curtis" w:date="2016-09-09T22:47:00Z"/>
              </w:trPr>
              <w:tc>
                <w:tcPr>
                  <w:tcW w:w="948" w:type="dxa"/>
                  <w:vMerge/>
                  <w:tcBorders>
                    <w:top w:val="single" w:sz="16" w:space="0" w:color="000000"/>
                    <w:left w:val="single" w:sz="16" w:space="0" w:color="000000"/>
                    <w:bottom w:val="nil"/>
                    <w:right w:val="nil"/>
                  </w:tcBorders>
                  <w:shd w:val="clear" w:color="auto" w:fill="FFFFFF"/>
                </w:tcPr>
                <w:p w:rsidR="005440C7" w:rsidRPr="003910F3" w:rsidDel="00D15D43" w:rsidRDefault="005440C7" w:rsidP="00047034">
                  <w:pPr>
                    <w:autoSpaceDE w:val="0"/>
                    <w:autoSpaceDN w:val="0"/>
                    <w:adjustRightInd w:val="0"/>
                    <w:jc w:val="left"/>
                    <w:rPr>
                      <w:del w:id="668" w:author="Denice Curtis" w:date="2016-09-09T22:47:00Z"/>
                      <w:rFonts w:ascii="Arial" w:hAnsi="Arial" w:cs="Arial"/>
                      <w:color w:val="000000"/>
                      <w:sz w:val="18"/>
                      <w:szCs w:val="18"/>
                    </w:rPr>
                  </w:pPr>
                </w:p>
              </w:tc>
              <w:tc>
                <w:tcPr>
                  <w:tcW w:w="917" w:type="dxa"/>
                  <w:tcBorders>
                    <w:top w:val="nil"/>
                    <w:left w:val="nil"/>
                    <w:bottom w:val="nil"/>
                    <w:right w:val="single" w:sz="16" w:space="0" w:color="000000"/>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669" w:author="Denice Curtis" w:date="2016-09-09T22:47:00Z"/>
                      <w:rFonts w:ascii="Arial" w:hAnsi="Arial" w:cs="Arial"/>
                      <w:color w:val="000000"/>
                      <w:sz w:val="18"/>
                      <w:szCs w:val="18"/>
                    </w:rPr>
                  </w:pPr>
                  <w:del w:id="670" w:author="Denice Curtis" w:date="2016-09-09T22:47:00Z">
                    <w:r w:rsidRPr="003910F3" w:rsidDel="00D15D43">
                      <w:rPr>
                        <w:rFonts w:ascii="Arial" w:hAnsi="Arial" w:cs="Arial"/>
                        <w:color w:val="000000"/>
                        <w:sz w:val="18"/>
                        <w:szCs w:val="18"/>
                      </w:rPr>
                      <w:delText>3.00</w:delText>
                    </w:r>
                  </w:del>
                </w:p>
              </w:tc>
              <w:tc>
                <w:tcPr>
                  <w:tcW w:w="1162" w:type="dxa"/>
                  <w:tcBorders>
                    <w:top w:val="nil"/>
                    <w:left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71" w:author="Denice Curtis" w:date="2016-09-09T22:47:00Z"/>
                      <w:rFonts w:ascii="Arial" w:hAnsi="Arial" w:cs="Arial"/>
                      <w:color w:val="000000"/>
                      <w:sz w:val="18"/>
                      <w:szCs w:val="18"/>
                    </w:rPr>
                  </w:pPr>
                  <w:del w:id="672" w:author="Denice Curtis" w:date="2016-09-09T22:47:00Z">
                    <w:r w:rsidRPr="003910F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73" w:author="Denice Curtis" w:date="2016-09-09T22:47:00Z"/>
                      <w:rFonts w:ascii="Arial" w:hAnsi="Arial" w:cs="Arial"/>
                      <w:color w:val="000000"/>
                      <w:sz w:val="18"/>
                      <w:szCs w:val="18"/>
                    </w:rPr>
                  </w:pPr>
                  <w:del w:id="674" w:author="Denice Curtis" w:date="2016-09-09T22:47:00Z">
                    <w:r w:rsidRPr="003910F3" w:rsidDel="00D15D43">
                      <w:rPr>
                        <w:rFonts w:ascii="Arial" w:hAnsi="Arial" w:cs="Arial"/>
                        <w:color w:val="000000"/>
                        <w:sz w:val="18"/>
                        <w:szCs w:val="18"/>
                      </w:rPr>
                      <w:delText>8.3</w:delText>
                    </w:r>
                  </w:del>
                </w:p>
              </w:tc>
              <w:tc>
                <w:tcPr>
                  <w:tcW w:w="1391"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75" w:author="Denice Curtis" w:date="2016-09-09T22:47:00Z"/>
                      <w:rFonts w:ascii="Arial" w:hAnsi="Arial" w:cs="Arial"/>
                      <w:color w:val="000000"/>
                      <w:sz w:val="18"/>
                      <w:szCs w:val="18"/>
                    </w:rPr>
                  </w:pPr>
                  <w:del w:id="676" w:author="Denice Curtis" w:date="2016-09-09T22:47:00Z">
                    <w:r w:rsidRPr="003910F3" w:rsidDel="00D15D43">
                      <w:rPr>
                        <w:rFonts w:ascii="Arial" w:hAnsi="Arial" w:cs="Arial"/>
                        <w:color w:val="000000"/>
                        <w:sz w:val="18"/>
                        <w:szCs w:val="18"/>
                      </w:rPr>
                      <w:delText>20.0</w:delText>
                    </w:r>
                  </w:del>
                </w:p>
              </w:tc>
              <w:tc>
                <w:tcPr>
                  <w:tcW w:w="1468" w:type="dxa"/>
                  <w:tcBorders>
                    <w:top w:val="nil"/>
                    <w:bottom w:val="nil"/>
                    <w:right w:val="single" w:sz="16" w:space="0" w:color="000000"/>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77" w:author="Denice Curtis" w:date="2016-09-09T22:47:00Z"/>
                      <w:rFonts w:ascii="Arial" w:hAnsi="Arial" w:cs="Arial"/>
                      <w:color w:val="000000"/>
                      <w:sz w:val="18"/>
                      <w:szCs w:val="18"/>
                    </w:rPr>
                  </w:pPr>
                  <w:del w:id="678" w:author="Denice Curtis" w:date="2016-09-09T22:47:00Z">
                    <w:r w:rsidRPr="003910F3" w:rsidDel="00D15D43">
                      <w:rPr>
                        <w:rFonts w:ascii="Arial" w:hAnsi="Arial" w:cs="Arial"/>
                        <w:color w:val="000000"/>
                        <w:sz w:val="18"/>
                        <w:szCs w:val="18"/>
                      </w:rPr>
                      <w:delText>60.0</w:delText>
                    </w:r>
                  </w:del>
                </w:p>
              </w:tc>
            </w:tr>
            <w:tr w:rsidR="005440C7" w:rsidRPr="003910F3" w:rsidDel="00D15D43" w:rsidTr="00047034">
              <w:trPr>
                <w:cantSplit/>
                <w:del w:id="679" w:author="Denice Curtis" w:date="2016-09-09T22:47:00Z"/>
              </w:trPr>
              <w:tc>
                <w:tcPr>
                  <w:tcW w:w="948" w:type="dxa"/>
                  <w:vMerge/>
                  <w:tcBorders>
                    <w:top w:val="single" w:sz="16" w:space="0" w:color="000000"/>
                    <w:left w:val="single" w:sz="16" w:space="0" w:color="000000"/>
                    <w:bottom w:val="nil"/>
                    <w:right w:val="nil"/>
                  </w:tcBorders>
                  <w:shd w:val="clear" w:color="auto" w:fill="FFFFFF"/>
                </w:tcPr>
                <w:p w:rsidR="005440C7" w:rsidRPr="003910F3" w:rsidDel="00D15D43" w:rsidRDefault="005440C7" w:rsidP="00047034">
                  <w:pPr>
                    <w:autoSpaceDE w:val="0"/>
                    <w:autoSpaceDN w:val="0"/>
                    <w:adjustRightInd w:val="0"/>
                    <w:jc w:val="left"/>
                    <w:rPr>
                      <w:del w:id="680" w:author="Denice Curtis" w:date="2016-09-09T22:47:00Z"/>
                      <w:rFonts w:ascii="Arial" w:hAnsi="Arial" w:cs="Arial"/>
                      <w:color w:val="000000"/>
                      <w:sz w:val="18"/>
                      <w:szCs w:val="18"/>
                    </w:rPr>
                  </w:pPr>
                </w:p>
              </w:tc>
              <w:tc>
                <w:tcPr>
                  <w:tcW w:w="917" w:type="dxa"/>
                  <w:tcBorders>
                    <w:top w:val="nil"/>
                    <w:left w:val="nil"/>
                    <w:bottom w:val="nil"/>
                    <w:right w:val="single" w:sz="16" w:space="0" w:color="000000"/>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681" w:author="Denice Curtis" w:date="2016-09-09T22:47:00Z"/>
                      <w:rFonts w:ascii="Arial" w:hAnsi="Arial" w:cs="Arial"/>
                      <w:color w:val="000000"/>
                      <w:sz w:val="18"/>
                      <w:szCs w:val="18"/>
                    </w:rPr>
                  </w:pPr>
                  <w:del w:id="682" w:author="Denice Curtis" w:date="2016-09-09T22:47:00Z">
                    <w:r w:rsidRPr="003910F3" w:rsidDel="00D15D43">
                      <w:rPr>
                        <w:rFonts w:ascii="Arial" w:hAnsi="Arial" w:cs="Arial"/>
                        <w:color w:val="000000"/>
                        <w:sz w:val="18"/>
                        <w:szCs w:val="18"/>
                      </w:rPr>
                      <w:delText>4.00</w:delText>
                    </w:r>
                  </w:del>
                </w:p>
              </w:tc>
              <w:tc>
                <w:tcPr>
                  <w:tcW w:w="1162" w:type="dxa"/>
                  <w:tcBorders>
                    <w:top w:val="nil"/>
                    <w:left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83" w:author="Denice Curtis" w:date="2016-09-09T22:47:00Z"/>
                      <w:rFonts w:ascii="Arial" w:hAnsi="Arial" w:cs="Arial"/>
                      <w:color w:val="000000"/>
                      <w:sz w:val="18"/>
                      <w:szCs w:val="18"/>
                    </w:rPr>
                  </w:pPr>
                  <w:del w:id="684" w:author="Denice Curtis" w:date="2016-09-09T22:47:00Z">
                    <w:r w:rsidRPr="003910F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85" w:author="Denice Curtis" w:date="2016-09-09T22:47:00Z"/>
                      <w:rFonts w:ascii="Arial" w:hAnsi="Arial" w:cs="Arial"/>
                      <w:color w:val="000000"/>
                      <w:sz w:val="18"/>
                      <w:szCs w:val="18"/>
                    </w:rPr>
                  </w:pPr>
                  <w:del w:id="686" w:author="Denice Curtis" w:date="2016-09-09T22:47:00Z">
                    <w:r w:rsidRPr="003910F3" w:rsidDel="00D15D43">
                      <w:rPr>
                        <w:rFonts w:ascii="Arial" w:hAnsi="Arial" w:cs="Arial"/>
                        <w:color w:val="000000"/>
                        <w:sz w:val="18"/>
                        <w:szCs w:val="18"/>
                      </w:rPr>
                      <w:delText>8.3</w:delText>
                    </w:r>
                  </w:del>
                </w:p>
              </w:tc>
              <w:tc>
                <w:tcPr>
                  <w:tcW w:w="1391"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87" w:author="Denice Curtis" w:date="2016-09-09T22:47:00Z"/>
                      <w:rFonts w:ascii="Arial" w:hAnsi="Arial" w:cs="Arial"/>
                      <w:color w:val="000000"/>
                      <w:sz w:val="18"/>
                      <w:szCs w:val="18"/>
                    </w:rPr>
                  </w:pPr>
                  <w:del w:id="688" w:author="Denice Curtis" w:date="2016-09-09T22:47:00Z">
                    <w:r w:rsidRPr="003910F3" w:rsidDel="00D15D43">
                      <w:rPr>
                        <w:rFonts w:ascii="Arial" w:hAnsi="Arial" w:cs="Arial"/>
                        <w:color w:val="000000"/>
                        <w:sz w:val="18"/>
                        <w:szCs w:val="18"/>
                      </w:rPr>
                      <w:delText>20.0</w:delText>
                    </w:r>
                  </w:del>
                </w:p>
              </w:tc>
              <w:tc>
                <w:tcPr>
                  <w:tcW w:w="1468" w:type="dxa"/>
                  <w:tcBorders>
                    <w:top w:val="nil"/>
                    <w:bottom w:val="nil"/>
                    <w:right w:val="single" w:sz="16" w:space="0" w:color="000000"/>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89" w:author="Denice Curtis" w:date="2016-09-09T22:47:00Z"/>
                      <w:rFonts w:ascii="Arial" w:hAnsi="Arial" w:cs="Arial"/>
                      <w:color w:val="000000"/>
                      <w:sz w:val="18"/>
                      <w:szCs w:val="18"/>
                    </w:rPr>
                  </w:pPr>
                  <w:del w:id="690" w:author="Denice Curtis" w:date="2016-09-09T22:47:00Z">
                    <w:r w:rsidRPr="003910F3" w:rsidDel="00D15D43">
                      <w:rPr>
                        <w:rFonts w:ascii="Arial" w:hAnsi="Arial" w:cs="Arial"/>
                        <w:color w:val="000000"/>
                        <w:sz w:val="18"/>
                        <w:szCs w:val="18"/>
                      </w:rPr>
                      <w:delText>80.0</w:delText>
                    </w:r>
                  </w:del>
                </w:p>
              </w:tc>
            </w:tr>
            <w:tr w:rsidR="005440C7" w:rsidRPr="003910F3" w:rsidDel="00D15D43" w:rsidTr="00047034">
              <w:trPr>
                <w:cantSplit/>
                <w:del w:id="691" w:author="Denice Curtis" w:date="2016-09-09T22:47:00Z"/>
              </w:trPr>
              <w:tc>
                <w:tcPr>
                  <w:tcW w:w="948" w:type="dxa"/>
                  <w:vMerge/>
                  <w:tcBorders>
                    <w:top w:val="single" w:sz="16" w:space="0" w:color="000000"/>
                    <w:left w:val="single" w:sz="16" w:space="0" w:color="000000"/>
                    <w:bottom w:val="nil"/>
                    <w:right w:val="nil"/>
                  </w:tcBorders>
                  <w:shd w:val="clear" w:color="auto" w:fill="FFFFFF"/>
                </w:tcPr>
                <w:p w:rsidR="005440C7" w:rsidRPr="003910F3" w:rsidDel="00D15D43" w:rsidRDefault="005440C7" w:rsidP="00047034">
                  <w:pPr>
                    <w:autoSpaceDE w:val="0"/>
                    <w:autoSpaceDN w:val="0"/>
                    <w:adjustRightInd w:val="0"/>
                    <w:jc w:val="left"/>
                    <w:rPr>
                      <w:del w:id="692" w:author="Denice Curtis" w:date="2016-09-09T22:47:00Z"/>
                      <w:rFonts w:ascii="Arial" w:hAnsi="Arial" w:cs="Arial"/>
                      <w:color w:val="000000"/>
                      <w:sz w:val="18"/>
                      <w:szCs w:val="18"/>
                    </w:rPr>
                  </w:pPr>
                </w:p>
              </w:tc>
              <w:tc>
                <w:tcPr>
                  <w:tcW w:w="917" w:type="dxa"/>
                  <w:tcBorders>
                    <w:top w:val="nil"/>
                    <w:left w:val="nil"/>
                    <w:bottom w:val="nil"/>
                    <w:right w:val="single" w:sz="16" w:space="0" w:color="000000"/>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693" w:author="Denice Curtis" w:date="2016-09-09T22:47:00Z"/>
                      <w:rFonts w:ascii="Arial" w:hAnsi="Arial" w:cs="Arial"/>
                      <w:color w:val="000000"/>
                      <w:sz w:val="18"/>
                      <w:szCs w:val="18"/>
                    </w:rPr>
                  </w:pPr>
                  <w:del w:id="694" w:author="Denice Curtis" w:date="2016-09-09T22:47:00Z">
                    <w:r w:rsidRPr="003910F3" w:rsidDel="00D15D43">
                      <w:rPr>
                        <w:rFonts w:ascii="Arial" w:hAnsi="Arial" w:cs="Arial"/>
                        <w:color w:val="000000"/>
                        <w:sz w:val="18"/>
                        <w:szCs w:val="18"/>
                      </w:rPr>
                      <w:delText>5.00</w:delText>
                    </w:r>
                  </w:del>
                </w:p>
              </w:tc>
              <w:tc>
                <w:tcPr>
                  <w:tcW w:w="1162" w:type="dxa"/>
                  <w:tcBorders>
                    <w:top w:val="nil"/>
                    <w:left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95" w:author="Denice Curtis" w:date="2016-09-09T22:47:00Z"/>
                      <w:rFonts w:ascii="Arial" w:hAnsi="Arial" w:cs="Arial"/>
                      <w:color w:val="000000"/>
                      <w:sz w:val="18"/>
                      <w:szCs w:val="18"/>
                    </w:rPr>
                  </w:pPr>
                  <w:del w:id="696" w:author="Denice Curtis" w:date="2016-09-09T22:47:00Z">
                    <w:r w:rsidRPr="003910F3"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97" w:author="Denice Curtis" w:date="2016-09-09T22:47:00Z"/>
                      <w:rFonts w:ascii="Arial" w:hAnsi="Arial" w:cs="Arial"/>
                      <w:color w:val="000000"/>
                      <w:sz w:val="18"/>
                      <w:szCs w:val="18"/>
                    </w:rPr>
                  </w:pPr>
                  <w:del w:id="698" w:author="Denice Curtis" w:date="2016-09-09T22:47:00Z">
                    <w:r w:rsidRPr="003910F3" w:rsidDel="00D15D43">
                      <w:rPr>
                        <w:rFonts w:ascii="Arial" w:hAnsi="Arial" w:cs="Arial"/>
                        <w:color w:val="000000"/>
                        <w:sz w:val="18"/>
                        <w:szCs w:val="18"/>
                      </w:rPr>
                      <w:delText>8.3</w:delText>
                    </w:r>
                  </w:del>
                </w:p>
              </w:tc>
              <w:tc>
                <w:tcPr>
                  <w:tcW w:w="1391"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699" w:author="Denice Curtis" w:date="2016-09-09T22:47:00Z"/>
                      <w:rFonts w:ascii="Arial" w:hAnsi="Arial" w:cs="Arial"/>
                      <w:color w:val="000000"/>
                      <w:sz w:val="18"/>
                      <w:szCs w:val="18"/>
                    </w:rPr>
                  </w:pPr>
                  <w:del w:id="700" w:author="Denice Curtis" w:date="2016-09-09T22:47:00Z">
                    <w:r w:rsidRPr="003910F3" w:rsidDel="00D15D43">
                      <w:rPr>
                        <w:rFonts w:ascii="Arial" w:hAnsi="Arial" w:cs="Arial"/>
                        <w:color w:val="000000"/>
                        <w:sz w:val="18"/>
                        <w:szCs w:val="18"/>
                      </w:rPr>
                      <w:delText>20.0</w:delText>
                    </w:r>
                  </w:del>
                </w:p>
              </w:tc>
              <w:tc>
                <w:tcPr>
                  <w:tcW w:w="1468" w:type="dxa"/>
                  <w:tcBorders>
                    <w:top w:val="nil"/>
                    <w:bottom w:val="nil"/>
                    <w:right w:val="single" w:sz="16" w:space="0" w:color="000000"/>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01" w:author="Denice Curtis" w:date="2016-09-09T22:47:00Z"/>
                      <w:rFonts w:ascii="Arial" w:hAnsi="Arial" w:cs="Arial"/>
                      <w:color w:val="000000"/>
                      <w:sz w:val="18"/>
                      <w:szCs w:val="18"/>
                    </w:rPr>
                  </w:pPr>
                  <w:del w:id="702" w:author="Denice Curtis" w:date="2016-09-09T22:47:00Z">
                    <w:r w:rsidRPr="003910F3" w:rsidDel="00D15D43">
                      <w:rPr>
                        <w:rFonts w:ascii="Arial" w:hAnsi="Arial" w:cs="Arial"/>
                        <w:color w:val="000000"/>
                        <w:sz w:val="18"/>
                        <w:szCs w:val="18"/>
                      </w:rPr>
                      <w:delText>100.0</w:delText>
                    </w:r>
                  </w:del>
                </w:p>
              </w:tc>
            </w:tr>
            <w:tr w:rsidR="005440C7" w:rsidRPr="003910F3" w:rsidDel="00D15D43" w:rsidTr="00047034">
              <w:trPr>
                <w:cantSplit/>
                <w:del w:id="703" w:author="Denice Curtis" w:date="2016-09-09T22:47:00Z"/>
              </w:trPr>
              <w:tc>
                <w:tcPr>
                  <w:tcW w:w="948" w:type="dxa"/>
                  <w:vMerge/>
                  <w:tcBorders>
                    <w:top w:val="single" w:sz="16" w:space="0" w:color="000000"/>
                    <w:left w:val="single" w:sz="16" w:space="0" w:color="000000"/>
                    <w:bottom w:val="nil"/>
                    <w:right w:val="nil"/>
                  </w:tcBorders>
                  <w:shd w:val="clear" w:color="auto" w:fill="FFFFFF"/>
                </w:tcPr>
                <w:p w:rsidR="005440C7" w:rsidRPr="003910F3" w:rsidDel="00D15D43" w:rsidRDefault="005440C7" w:rsidP="00047034">
                  <w:pPr>
                    <w:autoSpaceDE w:val="0"/>
                    <w:autoSpaceDN w:val="0"/>
                    <w:adjustRightInd w:val="0"/>
                    <w:jc w:val="left"/>
                    <w:rPr>
                      <w:del w:id="704" w:author="Denice Curtis" w:date="2016-09-09T22:47:00Z"/>
                      <w:rFonts w:ascii="Arial" w:hAnsi="Arial" w:cs="Arial"/>
                      <w:color w:val="000000"/>
                      <w:sz w:val="18"/>
                      <w:szCs w:val="18"/>
                    </w:rPr>
                  </w:pPr>
                </w:p>
              </w:tc>
              <w:tc>
                <w:tcPr>
                  <w:tcW w:w="917" w:type="dxa"/>
                  <w:tcBorders>
                    <w:top w:val="nil"/>
                    <w:left w:val="nil"/>
                    <w:bottom w:val="nil"/>
                    <w:right w:val="single" w:sz="16" w:space="0" w:color="000000"/>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705" w:author="Denice Curtis" w:date="2016-09-09T22:47:00Z"/>
                      <w:rFonts w:ascii="Arial" w:hAnsi="Arial" w:cs="Arial"/>
                      <w:color w:val="000000"/>
                      <w:sz w:val="18"/>
                      <w:szCs w:val="18"/>
                    </w:rPr>
                  </w:pPr>
                  <w:del w:id="706" w:author="Denice Curtis" w:date="2016-09-09T22:47:00Z">
                    <w:r w:rsidRPr="003910F3" w:rsidDel="00D15D43">
                      <w:rPr>
                        <w:rFonts w:ascii="Arial" w:hAnsi="Arial" w:cs="Arial"/>
                        <w:color w:val="000000"/>
                        <w:sz w:val="18"/>
                        <w:szCs w:val="18"/>
                      </w:rPr>
                      <w:delText>Total</w:delText>
                    </w:r>
                  </w:del>
                </w:p>
              </w:tc>
              <w:tc>
                <w:tcPr>
                  <w:tcW w:w="1162" w:type="dxa"/>
                  <w:tcBorders>
                    <w:top w:val="nil"/>
                    <w:left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07" w:author="Denice Curtis" w:date="2016-09-09T22:47:00Z"/>
                      <w:rFonts w:ascii="Arial" w:hAnsi="Arial" w:cs="Arial"/>
                      <w:color w:val="000000"/>
                      <w:sz w:val="18"/>
                      <w:szCs w:val="18"/>
                    </w:rPr>
                  </w:pPr>
                  <w:del w:id="708" w:author="Denice Curtis" w:date="2016-09-09T22:47:00Z">
                    <w:r w:rsidRPr="003910F3" w:rsidDel="00D15D43">
                      <w:rPr>
                        <w:rFonts w:ascii="Arial" w:hAnsi="Arial" w:cs="Arial"/>
                        <w:color w:val="000000"/>
                        <w:sz w:val="18"/>
                        <w:szCs w:val="18"/>
                      </w:rPr>
                      <w:delText>5</w:delText>
                    </w:r>
                  </w:del>
                </w:p>
              </w:tc>
              <w:tc>
                <w:tcPr>
                  <w:tcW w:w="1024"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09" w:author="Denice Curtis" w:date="2016-09-09T22:47:00Z"/>
                      <w:rFonts w:ascii="Arial" w:hAnsi="Arial" w:cs="Arial"/>
                      <w:color w:val="000000"/>
                      <w:sz w:val="18"/>
                      <w:szCs w:val="18"/>
                    </w:rPr>
                  </w:pPr>
                  <w:del w:id="710" w:author="Denice Curtis" w:date="2016-09-09T22:47:00Z">
                    <w:r w:rsidRPr="003910F3" w:rsidDel="00D15D43">
                      <w:rPr>
                        <w:rFonts w:ascii="Arial" w:hAnsi="Arial" w:cs="Arial"/>
                        <w:color w:val="000000"/>
                        <w:sz w:val="18"/>
                        <w:szCs w:val="18"/>
                      </w:rPr>
                      <w:delText>41.7</w:delText>
                    </w:r>
                  </w:del>
                </w:p>
              </w:tc>
              <w:tc>
                <w:tcPr>
                  <w:tcW w:w="1391"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11" w:author="Denice Curtis" w:date="2016-09-09T22:47:00Z"/>
                      <w:rFonts w:ascii="Arial" w:hAnsi="Arial" w:cs="Arial"/>
                      <w:color w:val="000000"/>
                      <w:sz w:val="18"/>
                      <w:szCs w:val="18"/>
                    </w:rPr>
                  </w:pPr>
                  <w:del w:id="712" w:author="Denice Curtis" w:date="2016-09-09T22:47:00Z">
                    <w:r w:rsidRPr="003910F3" w:rsidDel="00D15D43">
                      <w:rPr>
                        <w:rFonts w:ascii="Arial" w:hAnsi="Arial" w:cs="Arial"/>
                        <w:color w:val="000000"/>
                        <w:sz w:val="18"/>
                        <w:szCs w:val="18"/>
                      </w:rPr>
                      <w:delText>100.0</w:delText>
                    </w:r>
                  </w:del>
                </w:p>
              </w:tc>
              <w:tc>
                <w:tcPr>
                  <w:tcW w:w="1468" w:type="dxa"/>
                  <w:tcBorders>
                    <w:top w:val="nil"/>
                    <w:bottom w:val="nil"/>
                    <w:right w:val="single" w:sz="16" w:space="0" w:color="000000"/>
                  </w:tcBorders>
                  <w:shd w:val="clear" w:color="auto" w:fill="FFFFFF"/>
                  <w:vAlign w:val="center"/>
                </w:tcPr>
                <w:p w:rsidR="005440C7" w:rsidRPr="003910F3" w:rsidDel="00D15D43" w:rsidRDefault="005440C7" w:rsidP="00047034">
                  <w:pPr>
                    <w:autoSpaceDE w:val="0"/>
                    <w:autoSpaceDN w:val="0"/>
                    <w:adjustRightInd w:val="0"/>
                    <w:jc w:val="left"/>
                    <w:rPr>
                      <w:del w:id="713" w:author="Denice Curtis" w:date="2016-09-09T22:47:00Z"/>
                      <w:rFonts w:ascii="Times New Roman" w:hAnsi="Times New Roman" w:cs="Times New Roman"/>
                      <w:sz w:val="24"/>
                      <w:szCs w:val="24"/>
                    </w:rPr>
                  </w:pPr>
                </w:p>
              </w:tc>
            </w:tr>
            <w:tr w:rsidR="005440C7" w:rsidRPr="003910F3" w:rsidDel="00D15D43" w:rsidTr="00047034">
              <w:trPr>
                <w:cantSplit/>
                <w:del w:id="714" w:author="Denice Curtis" w:date="2016-09-09T22:47:00Z"/>
              </w:trPr>
              <w:tc>
                <w:tcPr>
                  <w:tcW w:w="948" w:type="dxa"/>
                  <w:tcBorders>
                    <w:top w:val="nil"/>
                    <w:left w:val="single" w:sz="16" w:space="0" w:color="000000"/>
                    <w:bottom w:val="nil"/>
                    <w:right w:val="nil"/>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715" w:author="Denice Curtis" w:date="2016-09-09T22:47:00Z"/>
                      <w:rFonts w:ascii="Arial" w:hAnsi="Arial" w:cs="Arial"/>
                      <w:color w:val="000000"/>
                      <w:sz w:val="18"/>
                      <w:szCs w:val="18"/>
                    </w:rPr>
                  </w:pPr>
                  <w:del w:id="716" w:author="Denice Curtis" w:date="2016-09-09T22:47:00Z">
                    <w:r w:rsidRPr="003910F3" w:rsidDel="00D15D43">
                      <w:rPr>
                        <w:rFonts w:ascii="Arial" w:hAnsi="Arial" w:cs="Arial"/>
                        <w:color w:val="000000"/>
                        <w:sz w:val="18"/>
                        <w:szCs w:val="18"/>
                      </w:rPr>
                      <w:delText>Missing</w:delText>
                    </w:r>
                  </w:del>
                </w:p>
              </w:tc>
              <w:tc>
                <w:tcPr>
                  <w:tcW w:w="917" w:type="dxa"/>
                  <w:tcBorders>
                    <w:top w:val="nil"/>
                    <w:left w:val="nil"/>
                    <w:bottom w:val="nil"/>
                    <w:right w:val="single" w:sz="16" w:space="0" w:color="000000"/>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717" w:author="Denice Curtis" w:date="2016-09-09T22:47:00Z"/>
                      <w:rFonts w:ascii="Arial" w:hAnsi="Arial" w:cs="Arial"/>
                      <w:color w:val="000000"/>
                      <w:sz w:val="18"/>
                      <w:szCs w:val="18"/>
                    </w:rPr>
                  </w:pPr>
                  <w:del w:id="718" w:author="Denice Curtis" w:date="2016-09-09T22:47:00Z">
                    <w:r w:rsidRPr="003910F3" w:rsidDel="00D15D43">
                      <w:rPr>
                        <w:rFonts w:ascii="Arial" w:hAnsi="Arial" w:cs="Arial"/>
                        <w:color w:val="000000"/>
                        <w:sz w:val="18"/>
                        <w:szCs w:val="18"/>
                      </w:rPr>
                      <w:delText>System</w:delText>
                    </w:r>
                  </w:del>
                </w:p>
              </w:tc>
              <w:tc>
                <w:tcPr>
                  <w:tcW w:w="1162" w:type="dxa"/>
                  <w:tcBorders>
                    <w:top w:val="nil"/>
                    <w:left w:val="single" w:sz="16" w:space="0" w:color="000000"/>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19" w:author="Denice Curtis" w:date="2016-09-09T22:47:00Z"/>
                      <w:rFonts w:ascii="Arial" w:hAnsi="Arial" w:cs="Arial"/>
                      <w:color w:val="000000"/>
                      <w:sz w:val="18"/>
                      <w:szCs w:val="18"/>
                    </w:rPr>
                  </w:pPr>
                  <w:del w:id="720" w:author="Denice Curtis" w:date="2016-09-09T22:47:00Z">
                    <w:r w:rsidRPr="003910F3" w:rsidDel="00D15D43">
                      <w:rPr>
                        <w:rFonts w:ascii="Arial" w:hAnsi="Arial" w:cs="Arial"/>
                        <w:color w:val="000000"/>
                        <w:sz w:val="18"/>
                        <w:szCs w:val="18"/>
                      </w:rPr>
                      <w:delText>7</w:delText>
                    </w:r>
                  </w:del>
                </w:p>
              </w:tc>
              <w:tc>
                <w:tcPr>
                  <w:tcW w:w="1024" w:type="dxa"/>
                  <w:tcBorders>
                    <w:top w:val="nil"/>
                    <w:bottom w:val="nil"/>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21" w:author="Denice Curtis" w:date="2016-09-09T22:47:00Z"/>
                      <w:rFonts w:ascii="Arial" w:hAnsi="Arial" w:cs="Arial"/>
                      <w:color w:val="000000"/>
                      <w:sz w:val="18"/>
                      <w:szCs w:val="18"/>
                    </w:rPr>
                  </w:pPr>
                  <w:del w:id="722" w:author="Denice Curtis" w:date="2016-09-09T22:47:00Z">
                    <w:r w:rsidRPr="003910F3" w:rsidDel="00D15D43">
                      <w:rPr>
                        <w:rFonts w:ascii="Arial" w:hAnsi="Arial" w:cs="Arial"/>
                        <w:color w:val="000000"/>
                        <w:sz w:val="18"/>
                        <w:szCs w:val="18"/>
                      </w:rPr>
                      <w:delText>58.3</w:delText>
                    </w:r>
                  </w:del>
                </w:p>
              </w:tc>
              <w:tc>
                <w:tcPr>
                  <w:tcW w:w="1391" w:type="dxa"/>
                  <w:tcBorders>
                    <w:top w:val="nil"/>
                    <w:bottom w:val="nil"/>
                  </w:tcBorders>
                  <w:shd w:val="clear" w:color="auto" w:fill="FFFFFF"/>
                  <w:vAlign w:val="center"/>
                </w:tcPr>
                <w:p w:rsidR="005440C7" w:rsidRPr="003910F3" w:rsidDel="00D15D43" w:rsidRDefault="005440C7" w:rsidP="00047034">
                  <w:pPr>
                    <w:autoSpaceDE w:val="0"/>
                    <w:autoSpaceDN w:val="0"/>
                    <w:adjustRightInd w:val="0"/>
                    <w:jc w:val="left"/>
                    <w:rPr>
                      <w:del w:id="723" w:author="Denice Curtis" w:date="2016-09-09T22:47:00Z"/>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rsidR="005440C7" w:rsidRPr="003910F3" w:rsidDel="00D15D43" w:rsidRDefault="005440C7" w:rsidP="00047034">
                  <w:pPr>
                    <w:autoSpaceDE w:val="0"/>
                    <w:autoSpaceDN w:val="0"/>
                    <w:adjustRightInd w:val="0"/>
                    <w:jc w:val="left"/>
                    <w:rPr>
                      <w:del w:id="724" w:author="Denice Curtis" w:date="2016-09-09T22:47:00Z"/>
                      <w:rFonts w:ascii="Times New Roman" w:hAnsi="Times New Roman" w:cs="Times New Roman"/>
                      <w:sz w:val="24"/>
                      <w:szCs w:val="24"/>
                    </w:rPr>
                  </w:pPr>
                </w:p>
              </w:tc>
            </w:tr>
            <w:tr w:rsidR="005440C7" w:rsidRPr="003910F3" w:rsidDel="00D15D43" w:rsidTr="00047034">
              <w:trPr>
                <w:cantSplit/>
                <w:del w:id="725" w:author="Denice Curtis" w:date="2016-09-09T22:47:00Z"/>
              </w:trPr>
              <w:tc>
                <w:tcPr>
                  <w:tcW w:w="1865" w:type="dxa"/>
                  <w:gridSpan w:val="2"/>
                  <w:tcBorders>
                    <w:top w:val="nil"/>
                    <w:left w:val="single" w:sz="16" w:space="0" w:color="000000"/>
                    <w:bottom w:val="single" w:sz="16" w:space="0" w:color="000000"/>
                    <w:right w:val="nil"/>
                  </w:tcBorders>
                  <w:shd w:val="clear" w:color="auto" w:fill="FFFFFF"/>
                </w:tcPr>
                <w:p w:rsidR="005440C7" w:rsidRPr="003910F3" w:rsidDel="00D15D43" w:rsidRDefault="005440C7" w:rsidP="00047034">
                  <w:pPr>
                    <w:autoSpaceDE w:val="0"/>
                    <w:autoSpaceDN w:val="0"/>
                    <w:adjustRightInd w:val="0"/>
                    <w:spacing w:line="320" w:lineRule="atLeast"/>
                    <w:ind w:left="60" w:right="60"/>
                    <w:jc w:val="left"/>
                    <w:rPr>
                      <w:del w:id="726" w:author="Denice Curtis" w:date="2016-09-09T22:47:00Z"/>
                      <w:rFonts w:ascii="Arial" w:hAnsi="Arial" w:cs="Arial"/>
                      <w:color w:val="000000"/>
                      <w:sz w:val="18"/>
                      <w:szCs w:val="18"/>
                    </w:rPr>
                  </w:pPr>
                  <w:del w:id="727" w:author="Denice Curtis" w:date="2016-09-09T22:47:00Z">
                    <w:r w:rsidRPr="003910F3" w:rsidDel="00D15D43">
                      <w:rPr>
                        <w:rFonts w:ascii="Arial" w:hAnsi="Arial" w:cs="Arial"/>
                        <w:color w:val="000000"/>
                        <w:sz w:val="18"/>
                        <w:szCs w:val="18"/>
                      </w:rPr>
                      <w:delText>Total</w:delText>
                    </w:r>
                  </w:del>
                </w:p>
              </w:tc>
              <w:tc>
                <w:tcPr>
                  <w:tcW w:w="1162" w:type="dxa"/>
                  <w:tcBorders>
                    <w:top w:val="nil"/>
                    <w:left w:val="single" w:sz="16" w:space="0" w:color="000000"/>
                    <w:bottom w:val="single" w:sz="16" w:space="0" w:color="000000"/>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28" w:author="Denice Curtis" w:date="2016-09-09T22:47:00Z"/>
                      <w:rFonts w:ascii="Arial" w:hAnsi="Arial" w:cs="Arial"/>
                      <w:color w:val="000000"/>
                      <w:sz w:val="18"/>
                      <w:szCs w:val="18"/>
                    </w:rPr>
                  </w:pPr>
                  <w:del w:id="729" w:author="Denice Curtis" w:date="2016-09-09T22:47:00Z">
                    <w:r w:rsidRPr="003910F3" w:rsidDel="00D15D43">
                      <w:rPr>
                        <w:rFonts w:ascii="Arial" w:hAnsi="Arial" w:cs="Arial"/>
                        <w:color w:val="000000"/>
                        <w:sz w:val="18"/>
                        <w:szCs w:val="18"/>
                      </w:rPr>
                      <w:delText>12</w:delText>
                    </w:r>
                  </w:del>
                </w:p>
              </w:tc>
              <w:tc>
                <w:tcPr>
                  <w:tcW w:w="1024" w:type="dxa"/>
                  <w:tcBorders>
                    <w:top w:val="nil"/>
                    <w:bottom w:val="single" w:sz="16" w:space="0" w:color="000000"/>
                  </w:tcBorders>
                  <w:shd w:val="clear" w:color="auto" w:fill="FFFFFF"/>
                  <w:vAlign w:val="center"/>
                </w:tcPr>
                <w:p w:rsidR="005440C7" w:rsidRPr="003910F3" w:rsidDel="00D15D43" w:rsidRDefault="005440C7" w:rsidP="00047034">
                  <w:pPr>
                    <w:autoSpaceDE w:val="0"/>
                    <w:autoSpaceDN w:val="0"/>
                    <w:adjustRightInd w:val="0"/>
                    <w:spacing w:line="320" w:lineRule="atLeast"/>
                    <w:ind w:left="60" w:right="60"/>
                    <w:jc w:val="right"/>
                    <w:rPr>
                      <w:del w:id="730" w:author="Denice Curtis" w:date="2016-09-09T22:47:00Z"/>
                      <w:rFonts w:ascii="Arial" w:hAnsi="Arial" w:cs="Arial"/>
                      <w:color w:val="000000"/>
                      <w:sz w:val="18"/>
                      <w:szCs w:val="18"/>
                    </w:rPr>
                  </w:pPr>
                  <w:del w:id="731" w:author="Denice Curtis" w:date="2016-09-09T22:47:00Z">
                    <w:r w:rsidRPr="003910F3" w:rsidDel="00D15D43">
                      <w:rPr>
                        <w:rFonts w:ascii="Arial" w:hAnsi="Arial" w:cs="Arial"/>
                        <w:color w:val="000000"/>
                        <w:sz w:val="18"/>
                        <w:szCs w:val="18"/>
                      </w:rPr>
                      <w:delText>100.0</w:delText>
                    </w:r>
                  </w:del>
                </w:p>
              </w:tc>
              <w:tc>
                <w:tcPr>
                  <w:tcW w:w="1391" w:type="dxa"/>
                  <w:tcBorders>
                    <w:top w:val="nil"/>
                    <w:bottom w:val="single" w:sz="16" w:space="0" w:color="000000"/>
                  </w:tcBorders>
                  <w:shd w:val="clear" w:color="auto" w:fill="FFFFFF"/>
                  <w:vAlign w:val="center"/>
                </w:tcPr>
                <w:p w:rsidR="005440C7" w:rsidRPr="003910F3" w:rsidDel="00D15D43" w:rsidRDefault="005440C7" w:rsidP="00047034">
                  <w:pPr>
                    <w:autoSpaceDE w:val="0"/>
                    <w:autoSpaceDN w:val="0"/>
                    <w:adjustRightInd w:val="0"/>
                    <w:jc w:val="left"/>
                    <w:rPr>
                      <w:del w:id="732" w:author="Denice Curtis" w:date="2016-09-09T22:47:00Z"/>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vAlign w:val="center"/>
                </w:tcPr>
                <w:p w:rsidR="005440C7" w:rsidRPr="003910F3" w:rsidDel="00D15D43" w:rsidRDefault="005440C7" w:rsidP="00047034">
                  <w:pPr>
                    <w:autoSpaceDE w:val="0"/>
                    <w:autoSpaceDN w:val="0"/>
                    <w:adjustRightInd w:val="0"/>
                    <w:jc w:val="left"/>
                    <w:rPr>
                      <w:del w:id="733" w:author="Denice Curtis" w:date="2016-09-09T22:47:00Z"/>
                      <w:rFonts w:ascii="Times New Roman" w:hAnsi="Times New Roman" w:cs="Times New Roman"/>
                      <w:sz w:val="24"/>
                      <w:szCs w:val="24"/>
                    </w:rPr>
                  </w:pPr>
                </w:p>
              </w:tc>
            </w:tr>
          </w:tbl>
          <w:p w:rsidR="005440C7" w:rsidRPr="001D2552" w:rsidDel="00D15D43" w:rsidRDefault="005440C7" w:rsidP="00047034">
            <w:pPr>
              <w:autoSpaceDE w:val="0"/>
              <w:autoSpaceDN w:val="0"/>
              <w:adjustRightInd w:val="0"/>
              <w:spacing w:line="320" w:lineRule="atLeast"/>
              <w:ind w:left="60" w:right="60"/>
              <w:jc w:val="center"/>
              <w:rPr>
                <w:del w:id="734" w:author="Denice Curtis" w:date="2016-09-09T22:47:00Z"/>
                <w:rFonts w:ascii="Arial" w:hAnsi="Arial" w:cs="Arial"/>
                <w:color w:val="000000"/>
                <w:sz w:val="18"/>
                <w:szCs w:val="18"/>
              </w:rPr>
            </w:pPr>
          </w:p>
        </w:tc>
      </w:tr>
    </w:tbl>
    <w:p w:rsidR="005440C7" w:rsidDel="00D15D43" w:rsidRDefault="005440C7" w:rsidP="005440C7">
      <w:pPr>
        <w:pStyle w:val="ListParagraph"/>
        <w:ind w:left="810"/>
        <w:rPr>
          <w:del w:id="735" w:author="Denice Curtis" w:date="2016-09-09T22:47:00Z"/>
        </w:rPr>
      </w:pPr>
    </w:p>
    <w:p w:rsidR="005440C7" w:rsidDel="00D15D43" w:rsidRDefault="005440C7" w:rsidP="005440C7">
      <w:pPr>
        <w:pStyle w:val="ListParagraph"/>
        <w:ind w:left="810"/>
        <w:rPr>
          <w:del w:id="736" w:author="Denice Curtis" w:date="2016-09-09T22:47:00Z"/>
        </w:rPr>
      </w:pPr>
    </w:p>
    <w:p w:rsidR="005440C7" w:rsidDel="00D15D43" w:rsidRDefault="005440C7" w:rsidP="005440C7">
      <w:pPr>
        <w:pStyle w:val="ListParagraph"/>
        <w:numPr>
          <w:ilvl w:val="0"/>
          <w:numId w:val="5"/>
        </w:numPr>
        <w:rPr>
          <w:del w:id="737" w:author="Denice Curtis" w:date="2016-09-09T22:47:00Z"/>
        </w:rPr>
      </w:pPr>
      <w:del w:id="738" w:author="Denice Curtis" w:date="2016-09-09T22:47:00Z">
        <w:r w:rsidDel="00D15D43">
          <w:delText>a) The second data set represents the scores of 10 MPH students in their final biostatistics exam.  We want to recode the data giving a code of 1 to scores between  75 - 100, code 2 to scores between 61 - 75, code 3 to scores between 41 - 60 and code 4 to scores between 0 - 40.</w:delText>
        </w:r>
      </w:del>
    </w:p>
    <w:p w:rsidR="005440C7" w:rsidDel="00D15D43" w:rsidRDefault="005440C7" w:rsidP="005440C7">
      <w:pPr>
        <w:pStyle w:val="ListParagraph"/>
        <w:ind w:left="810"/>
        <w:rPr>
          <w:del w:id="739" w:author="Denice Curtis" w:date="2016-09-09T22:47:00Z"/>
        </w:rPr>
      </w:pPr>
      <w:del w:id="740" w:author="Denice Curtis" w:date="2016-09-09T22:47:00Z">
        <w:r w:rsidDel="00D15D43">
          <w:delText>Enter the following data in SPSS</w:delText>
        </w:r>
      </w:del>
    </w:p>
    <w:p w:rsidR="005440C7" w:rsidDel="00D15D43" w:rsidRDefault="005440C7" w:rsidP="005440C7">
      <w:pPr>
        <w:pStyle w:val="ListParagraph"/>
        <w:ind w:left="810"/>
        <w:rPr>
          <w:del w:id="741" w:author="Denice Curtis" w:date="2016-09-09T22:47:00Z"/>
        </w:rPr>
      </w:pPr>
    </w:p>
    <w:tbl>
      <w:tblPr>
        <w:tblW w:w="0" w:type="auto"/>
        <w:tblCellSpacing w:w="15" w:type="dxa"/>
        <w:tblInd w:w="1069" w:type="dxa"/>
        <w:tblCellMar>
          <w:top w:w="15" w:type="dxa"/>
          <w:left w:w="15" w:type="dxa"/>
          <w:bottom w:w="15" w:type="dxa"/>
          <w:right w:w="15" w:type="dxa"/>
        </w:tblCellMar>
        <w:tblLook w:val="04A0" w:firstRow="1" w:lastRow="0" w:firstColumn="1" w:lastColumn="0" w:noHBand="0" w:noVBand="1"/>
      </w:tblPr>
      <w:tblGrid>
        <w:gridCol w:w="2916"/>
        <w:gridCol w:w="325"/>
        <w:gridCol w:w="325"/>
        <w:gridCol w:w="325"/>
        <w:gridCol w:w="325"/>
        <w:gridCol w:w="325"/>
        <w:gridCol w:w="325"/>
        <w:gridCol w:w="325"/>
        <w:gridCol w:w="325"/>
        <w:gridCol w:w="325"/>
        <w:gridCol w:w="340"/>
      </w:tblGrid>
      <w:tr w:rsidR="005440C7" w:rsidRPr="00F84CFA" w:rsidDel="00D15D43" w:rsidTr="005440C7">
        <w:trPr>
          <w:tblCellSpacing w:w="15" w:type="dxa"/>
          <w:del w:id="742" w:author="Denice Curtis" w:date="2016-09-09T22:47:00Z"/>
        </w:trPr>
        <w:tc>
          <w:tcPr>
            <w:tcW w:w="0" w:type="auto"/>
            <w:gridSpan w:val="11"/>
            <w:vAlign w:val="center"/>
            <w:hideMark/>
          </w:tcPr>
          <w:p w:rsidR="005440C7" w:rsidRPr="00F84CFA" w:rsidDel="00D15D43" w:rsidRDefault="005440C7" w:rsidP="00047034">
            <w:pPr>
              <w:jc w:val="left"/>
              <w:rPr>
                <w:del w:id="743" w:author="Denice Curtis" w:date="2016-09-09T22:47:00Z"/>
                <w:rFonts w:ascii="Times New Roman" w:eastAsia="Times New Roman" w:hAnsi="Times New Roman" w:cs="Times New Roman"/>
                <w:sz w:val="24"/>
                <w:szCs w:val="24"/>
                <w:highlight w:val="magenta"/>
              </w:rPr>
            </w:pPr>
            <w:del w:id="744" w:author="Denice Curtis" w:date="2016-09-09T22:47:00Z">
              <w:r w:rsidRPr="00352146" w:rsidDel="00D15D43">
                <w:rPr>
                  <w:rFonts w:ascii="Times New Roman" w:eastAsia="Times New Roman" w:hAnsi="Times New Roman" w:cs="Times New Roman"/>
                  <w:color w:val="FFFFFF" w:themeColor="background1"/>
                  <w:sz w:val="24"/>
                  <w:szCs w:val="24"/>
                  <w:highlight w:val="magenta"/>
                </w:rPr>
                <w:delText xml:space="preserve">Scores </w:delText>
              </w:r>
              <w:r w:rsidRPr="00F84CFA" w:rsidDel="00D15D43">
                <w:rPr>
                  <w:rFonts w:ascii="Times New Roman" w:eastAsia="Times New Roman" w:hAnsi="Times New Roman" w:cs="Times New Roman"/>
                  <w:color w:val="FFFFFF" w:themeColor="background1"/>
                  <w:sz w:val="24"/>
                  <w:szCs w:val="24"/>
                  <w:highlight w:val="magenta"/>
                </w:rPr>
                <w:delText xml:space="preserve">of 10 </w:delText>
              </w:r>
              <w:r w:rsidRPr="00352146" w:rsidDel="00D15D43">
                <w:rPr>
                  <w:rFonts w:ascii="Times New Roman" w:eastAsia="Times New Roman" w:hAnsi="Times New Roman" w:cs="Times New Roman"/>
                  <w:color w:val="FFFFFF" w:themeColor="background1"/>
                  <w:sz w:val="24"/>
                  <w:szCs w:val="24"/>
                  <w:highlight w:val="magenta"/>
                </w:rPr>
                <w:delText xml:space="preserve">MPH </w:delText>
              </w:r>
              <w:r w:rsidRPr="00F84CFA" w:rsidDel="00D15D43">
                <w:rPr>
                  <w:rFonts w:ascii="Times New Roman" w:eastAsia="Times New Roman" w:hAnsi="Times New Roman" w:cs="Times New Roman"/>
                  <w:color w:val="FFFFFF" w:themeColor="background1"/>
                  <w:sz w:val="24"/>
                  <w:szCs w:val="24"/>
                  <w:highlight w:val="magenta"/>
                </w:rPr>
                <w:delText>students</w:delText>
              </w:r>
              <w:r w:rsidRPr="00352146" w:rsidDel="00D15D43">
                <w:rPr>
                  <w:rFonts w:ascii="Times New Roman" w:eastAsia="Times New Roman" w:hAnsi="Times New Roman" w:cs="Times New Roman"/>
                  <w:color w:val="FFFFFF" w:themeColor="background1"/>
                  <w:sz w:val="24"/>
                  <w:szCs w:val="24"/>
                  <w:highlight w:val="magenta"/>
                </w:rPr>
                <w:delText xml:space="preserve"> during their final</w:delText>
              </w:r>
              <w:r w:rsidDel="00D15D43">
                <w:rPr>
                  <w:rFonts w:ascii="Times New Roman" w:eastAsia="Times New Roman" w:hAnsi="Times New Roman" w:cs="Times New Roman"/>
                  <w:color w:val="FFFFFF" w:themeColor="background1"/>
                  <w:sz w:val="24"/>
                  <w:szCs w:val="24"/>
                  <w:highlight w:val="magenta"/>
                </w:rPr>
                <w:delText xml:space="preserve"> biostatistics</w:delText>
              </w:r>
              <w:r w:rsidRPr="00352146" w:rsidDel="00D15D43">
                <w:rPr>
                  <w:rFonts w:ascii="Times New Roman" w:eastAsia="Times New Roman" w:hAnsi="Times New Roman" w:cs="Times New Roman"/>
                  <w:color w:val="FFFFFF" w:themeColor="background1"/>
                  <w:sz w:val="24"/>
                  <w:szCs w:val="24"/>
                  <w:highlight w:val="magenta"/>
                </w:rPr>
                <w:delText xml:space="preserve"> exam</w:delText>
              </w:r>
            </w:del>
          </w:p>
        </w:tc>
      </w:tr>
      <w:tr w:rsidR="005440C7" w:rsidRPr="00F84CFA" w:rsidDel="00D15D43" w:rsidTr="005440C7">
        <w:trPr>
          <w:tblCellSpacing w:w="15" w:type="dxa"/>
          <w:del w:id="745" w:author="Denice Curtis" w:date="2016-09-09T22:47:00Z"/>
        </w:trPr>
        <w:tc>
          <w:tcPr>
            <w:tcW w:w="2632" w:type="dxa"/>
            <w:vAlign w:val="center"/>
            <w:hideMark/>
          </w:tcPr>
          <w:p w:rsidR="005440C7" w:rsidRPr="00F84CFA" w:rsidDel="00D15D43" w:rsidRDefault="005440C7" w:rsidP="00047034">
            <w:pPr>
              <w:jc w:val="left"/>
              <w:rPr>
                <w:del w:id="746" w:author="Denice Curtis" w:date="2016-09-09T22:47:00Z"/>
                <w:rFonts w:ascii="Times New Roman" w:eastAsia="Times New Roman" w:hAnsi="Times New Roman" w:cs="Times New Roman"/>
                <w:sz w:val="24"/>
                <w:szCs w:val="24"/>
              </w:rPr>
            </w:pPr>
            <w:del w:id="747" w:author="Denice Curtis" w:date="2016-09-09T22:47:00Z">
              <w:r w:rsidRPr="00F84CFA" w:rsidDel="00D15D43">
                <w:rPr>
                  <w:rFonts w:ascii="Times New Roman" w:eastAsia="Times New Roman" w:hAnsi="Times New Roman" w:cs="Times New Roman"/>
                  <w:color w:val="FF0000"/>
                  <w:sz w:val="24"/>
                  <w:szCs w:val="24"/>
                </w:rPr>
                <w:delText>Scores</w:delText>
              </w:r>
            </w:del>
          </w:p>
        </w:tc>
        <w:tc>
          <w:tcPr>
            <w:tcW w:w="0" w:type="auto"/>
            <w:vAlign w:val="center"/>
            <w:hideMark/>
          </w:tcPr>
          <w:p w:rsidR="005440C7" w:rsidRPr="00F84CFA" w:rsidDel="00D15D43" w:rsidRDefault="005440C7" w:rsidP="00047034">
            <w:pPr>
              <w:jc w:val="left"/>
              <w:rPr>
                <w:del w:id="748" w:author="Denice Curtis" w:date="2016-09-09T22:47:00Z"/>
                <w:rFonts w:ascii="Times New Roman" w:eastAsia="Times New Roman" w:hAnsi="Times New Roman" w:cs="Times New Roman"/>
                <w:sz w:val="24"/>
                <w:szCs w:val="24"/>
              </w:rPr>
            </w:pPr>
            <w:del w:id="749" w:author="Denice Curtis" w:date="2016-09-09T22:47:00Z">
              <w:r w:rsidRPr="00F84CFA" w:rsidDel="00D15D43">
                <w:rPr>
                  <w:rFonts w:ascii="Times New Roman" w:eastAsia="Times New Roman" w:hAnsi="Times New Roman" w:cs="Times New Roman"/>
                  <w:sz w:val="24"/>
                  <w:szCs w:val="24"/>
                </w:rPr>
                <w:delText>58</w:delText>
              </w:r>
            </w:del>
          </w:p>
        </w:tc>
        <w:tc>
          <w:tcPr>
            <w:tcW w:w="0" w:type="auto"/>
            <w:vAlign w:val="center"/>
            <w:hideMark/>
          </w:tcPr>
          <w:p w:rsidR="005440C7" w:rsidRPr="00F84CFA" w:rsidDel="00D15D43" w:rsidRDefault="005440C7" w:rsidP="00047034">
            <w:pPr>
              <w:jc w:val="left"/>
              <w:rPr>
                <w:del w:id="750" w:author="Denice Curtis" w:date="2016-09-09T22:47:00Z"/>
                <w:rFonts w:ascii="Times New Roman" w:eastAsia="Times New Roman" w:hAnsi="Times New Roman" w:cs="Times New Roman"/>
                <w:sz w:val="24"/>
                <w:szCs w:val="24"/>
              </w:rPr>
            </w:pPr>
            <w:del w:id="751" w:author="Denice Curtis" w:date="2016-09-09T22:47:00Z">
              <w:r w:rsidRPr="00F84CFA" w:rsidDel="00D15D43">
                <w:rPr>
                  <w:rFonts w:ascii="Times New Roman" w:eastAsia="Times New Roman" w:hAnsi="Times New Roman" w:cs="Times New Roman"/>
                  <w:sz w:val="24"/>
                  <w:szCs w:val="24"/>
                </w:rPr>
                <w:delText>86</w:delText>
              </w:r>
            </w:del>
          </w:p>
        </w:tc>
        <w:tc>
          <w:tcPr>
            <w:tcW w:w="0" w:type="auto"/>
            <w:vAlign w:val="center"/>
            <w:hideMark/>
          </w:tcPr>
          <w:p w:rsidR="005440C7" w:rsidRPr="00F84CFA" w:rsidDel="00D15D43" w:rsidRDefault="005440C7" w:rsidP="00047034">
            <w:pPr>
              <w:jc w:val="left"/>
              <w:rPr>
                <w:del w:id="752" w:author="Denice Curtis" w:date="2016-09-09T22:47:00Z"/>
                <w:rFonts w:ascii="Times New Roman" w:eastAsia="Times New Roman" w:hAnsi="Times New Roman" w:cs="Times New Roman"/>
                <w:sz w:val="24"/>
                <w:szCs w:val="24"/>
              </w:rPr>
            </w:pPr>
            <w:del w:id="753" w:author="Denice Curtis" w:date="2016-09-09T22:47:00Z">
              <w:r w:rsidRPr="00F84CFA" w:rsidDel="00D15D43">
                <w:rPr>
                  <w:rFonts w:ascii="Times New Roman" w:eastAsia="Times New Roman" w:hAnsi="Times New Roman" w:cs="Times New Roman"/>
                  <w:sz w:val="24"/>
                  <w:szCs w:val="24"/>
                </w:rPr>
                <w:delText>74</w:delText>
              </w:r>
            </w:del>
          </w:p>
        </w:tc>
        <w:tc>
          <w:tcPr>
            <w:tcW w:w="0" w:type="auto"/>
            <w:vAlign w:val="center"/>
            <w:hideMark/>
          </w:tcPr>
          <w:p w:rsidR="005440C7" w:rsidRPr="00F84CFA" w:rsidDel="00D15D43" w:rsidRDefault="005440C7" w:rsidP="00047034">
            <w:pPr>
              <w:jc w:val="left"/>
              <w:rPr>
                <w:del w:id="754" w:author="Denice Curtis" w:date="2016-09-09T22:47:00Z"/>
                <w:rFonts w:ascii="Times New Roman" w:eastAsia="Times New Roman" w:hAnsi="Times New Roman" w:cs="Times New Roman"/>
                <w:sz w:val="24"/>
                <w:szCs w:val="24"/>
              </w:rPr>
            </w:pPr>
            <w:del w:id="755" w:author="Denice Curtis" w:date="2016-09-09T22:47:00Z">
              <w:r w:rsidRPr="00F84CFA" w:rsidDel="00D15D43">
                <w:rPr>
                  <w:rFonts w:ascii="Times New Roman" w:eastAsia="Times New Roman" w:hAnsi="Times New Roman" w:cs="Times New Roman"/>
                  <w:sz w:val="24"/>
                  <w:szCs w:val="24"/>
                </w:rPr>
                <w:delText>70</w:delText>
              </w:r>
            </w:del>
          </w:p>
        </w:tc>
        <w:tc>
          <w:tcPr>
            <w:tcW w:w="0" w:type="auto"/>
            <w:vAlign w:val="center"/>
            <w:hideMark/>
          </w:tcPr>
          <w:p w:rsidR="005440C7" w:rsidRPr="00F84CFA" w:rsidDel="00D15D43" w:rsidRDefault="005440C7" w:rsidP="00047034">
            <w:pPr>
              <w:jc w:val="left"/>
              <w:rPr>
                <w:del w:id="756" w:author="Denice Curtis" w:date="2016-09-09T22:47:00Z"/>
                <w:rFonts w:ascii="Times New Roman" w:eastAsia="Times New Roman" w:hAnsi="Times New Roman" w:cs="Times New Roman"/>
                <w:sz w:val="24"/>
                <w:szCs w:val="24"/>
              </w:rPr>
            </w:pPr>
            <w:del w:id="757" w:author="Denice Curtis" w:date="2016-09-09T22:47:00Z">
              <w:r w:rsidRPr="00F84CFA" w:rsidDel="00D15D43">
                <w:rPr>
                  <w:rFonts w:ascii="Times New Roman" w:eastAsia="Times New Roman" w:hAnsi="Times New Roman" w:cs="Times New Roman"/>
                  <w:sz w:val="24"/>
                  <w:szCs w:val="24"/>
                </w:rPr>
                <w:delText>79</w:delText>
              </w:r>
            </w:del>
          </w:p>
        </w:tc>
        <w:tc>
          <w:tcPr>
            <w:tcW w:w="0" w:type="auto"/>
            <w:vAlign w:val="center"/>
            <w:hideMark/>
          </w:tcPr>
          <w:p w:rsidR="005440C7" w:rsidRPr="00F84CFA" w:rsidDel="00D15D43" w:rsidRDefault="005440C7" w:rsidP="00047034">
            <w:pPr>
              <w:jc w:val="left"/>
              <w:rPr>
                <w:del w:id="758" w:author="Denice Curtis" w:date="2016-09-09T22:47:00Z"/>
                <w:rFonts w:ascii="Times New Roman" w:eastAsia="Times New Roman" w:hAnsi="Times New Roman" w:cs="Times New Roman"/>
                <w:sz w:val="24"/>
                <w:szCs w:val="24"/>
              </w:rPr>
            </w:pPr>
            <w:del w:id="759" w:author="Denice Curtis" w:date="2016-09-09T22:47:00Z">
              <w:r w:rsidRPr="00F84CFA" w:rsidDel="00D15D43">
                <w:rPr>
                  <w:rFonts w:ascii="Times New Roman" w:eastAsia="Times New Roman" w:hAnsi="Times New Roman" w:cs="Times New Roman"/>
                  <w:sz w:val="24"/>
                  <w:szCs w:val="24"/>
                </w:rPr>
                <w:delText>60</w:delText>
              </w:r>
            </w:del>
          </w:p>
        </w:tc>
        <w:tc>
          <w:tcPr>
            <w:tcW w:w="0" w:type="auto"/>
            <w:vAlign w:val="center"/>
            <w:hideMark/>
          </w:tcPr>
          <w:p w:rsidR="005440C7" w:rsidRPr="00F84CFA" w:rsidDel="00D15D43" w:rsidRDefault="005440C7" w:rsidP="00047034">
            <w:pPr>
              <w:jc w:val="left"/>
              <w:rPr>
                <w:del w:id="760" w:author="Denice Curtis" w:date="2016-09-09T22:47:00Z"/>
                <w:rFonts w:ascii="Times New Roman" w:eastAsia="Times New Roman" w:hAnsi="Times New Roman" w:cs="Times New Roman"/>
                <w:sz w:val="24"/>
                <w:szCs w:val="24"/>
              </w:rPr>
            </w:pPr>
            <w:del w:id="761" w:author="Denice Curtis" w:date="2016-09-09T22:47:00Z">
              <w:r w:rsidRPr="00F84CFA" w:rsidDel="00D15D43">
                <w:rPr>
                  <w:rFonts w:ascii="Times New Roman" w:eastAsia="Times New Roman" w:hAnsi="Times New Roman" w:cs="Times New Roman"/>
                  <w:sz w:val="24"/>
                  <w:szCs w:val="24"/>
                </w:rPr>
                <w:delText>35</w:delText>
              </w:r>
            </w:del>
          </w:p>
        </w:tc>
        <w:tc>
          <w:tcPr>
            <w:tcW w:w="0" w:type="auto"/>
            <w:vAlign w:val="center"/>
            <w:hideMark/>
          </w:tcPr>
          <w:p w:rsidR="005440C7" w:rsidRPr="00F84CFA" w:rsidDel="00D15D43" w:rsidRDefault="005440C7" w:rsidP="00047034">
            <w:pPr>
              <w:jc w:val="left"/>
              <w:rPr>
                <w:del w:id="762" w:author="Denice Curtis" w:date="2016-09-09T22:47:00Z"/>
                <w:rFonts w:ascii="Times New Roman" w:eastAsia="Times New Roman" w:hAnsi="Times New Roman" w:cs="Times New Roman"/>
                <w:sz w:val="24"/>
                <w:szCs w:val="24"/>
              </w:rPr>
            </w:pPr>
            <w:del w:id="763" w:author="Denice Curtis" w:date="2016-09-09T22:47:00Z">
              <w:r w:rsidRPr="00F84CFA" w:rsidDel="00D15D43">
                <w:rPr>
                  <w:rFonts w:ascii="Times New Roman" w:eastAsia="Times New Roman" w:hAnsi="Times New Roman" w:cs="Times New Roman"/>
                  <w:sz w:val="24"/>
                  <w:szCs w:val="24"/>
                </w:rPr>
                <w:delText>42</w:delText>
              </w:r>
            </w:del>
          </w:p>
        </w:tc>
        <w:tc>
          <w:tcPr>
            <w:tcW w:w="0" w:type="auto"/>
            <w:vAlign w:val="center"/>
            <w:hideMark/>
          </w:tcPr>
          <w:p w:rsidR="005440C7" w:rsidRPr="00F84CFA" w:rsidDel="00D15D43" w:rsidRDefault="005440C7" w:rsidP="00047034">
            <w:pPr>
              <w:jc w:val="left"/>
              <w:rPr>
                <w:del w:id="764" w:author="Denice Curtis" w:date="2016-09-09T22:47:00Z"/>
                <w:rFonts w:ascii="Times New Roman" w:eastAsia="Times New Roman" w:hAnsi="Times New Roman" w:cs="Times New Roman"/>
                <w:sz w:val="24"/>
                <w:szCs w:val="24"/>
              </w:rPr>
            </w:pPr>
            <w:del w:id="765" w:author="Denice Curtis" w:date="2016-09-09T22:47:00Z">
              <w:r w:rsidRPr="00F84CFA" w:rsidDel="00D15D43">
                <w:rPr>
                  <w:rFonts w:ascii="Times New Roman" w:eastAsia="Times New Roman" w:hAnsi="Times New Roman" w:cs="Times New Roman"/>
                  <w:sz w:val="24"/>
                  <w:szCs w:val="24"/>
                </w:rPr>
                <w:delText>55</w:delText>
              </w:r>
            </w:del>
          </w:p>
        </w:tc>
        <w:tc>
          <w:tcPr>
            <w:tcW w:w="0" w:type="auto"/>
            <w:vAlign w:val="center"/>
            <w:hideMark/>
          </w:tcPr>
          <w:p w:rsidR="005440C7" w:rsidRPr="00F84CFA" w:rsidDel="00D15D43" w:rsidRDefault="005440C7" w:rsidP="00047034">
            <w:pPr>
              <w:jc w:val="left"/>
              <w:rPr>
                <w:del w:id="766" w:author="Denice Curtis" w:date="2016-09-09T22:47:00Z"/>
                <w:rFonts w:ascii="Times New Roman" w:eastAsia="Times New Roman" w:hAnsi="Times New Roman" w:cs="Times New Roman"/>
                <w:sz w:val="24"/>
                <w:szCs w:val="24"/>
              </w:rPr>
            </w:pPr>
            <w:del w:id="767" w:author="Denice Curtis" w:date="2016-09-09T22:47:00Z">
              <w:r w:rsidRPr="00F84CFA" w:rsidDel="00D15D43">
                <w:rPr>
                  <w:rFonts w:ascii="Times New Roman" w:eastAsia="Times New Roman" w:hAnsi="Times New Roman" w:cs="Times New Roman"/>
                  <w:sz w:val="24"/>
                  <w:szCs w:val="24"/>
                </w:rPr>
                <w:delText>91</w:delText>
              </w:r>
            </w:del>
          </w:p>
        </w:tc>
      </w:tr>
    </w:tbl>
    <w:p w:rsidR="005440C7" w:rsidDel="00D15D43" w:rsidRDefault="005440C7" w:rsidP="005440C7">
      <w:pPr>
        <w:pStyle w:val="ListParagraph"/>
        <w:ind w:left="810"/>
        <w:rPr>
          <w:del w:id="768" w:author="Denice Curtis" w:date="2016-09-09T22:47:00Z"/>
        </w:rPr>
      </w:pPr>
    </w:p>
    <w:p w:rsidR="005440C7" w:rsidDel="00D15D43" w:rsidRDefault="005440C7" w:rsidP="005440C7">
      <w:pPr>
        <w:pStyle w:val="ListParagraph"/>
        <w:ind w:left="810"/>
        <w:rPr>
          <w:del w:id="769" w:author="Denice Curtis" w:date="2016-09-09T22:47:00Z"/>
        </w:rPr>
      </w:pPr>
      <w:del w:id="770" w:author="Denice Curtis" w:date="2016-09-09T22:47:00Z">
        <w:r w:rsidDel="00D15D43">
          <w:delText>b) Recode the data giving code "1" to scores between 75 - 100, code 2 to scores between 61 - 75, code 3 to scores between 41 - 60 and code 4 to scores between 0 – 40</w:delText>
        </w:r>
      </w:del>
    </w:p>
    <w:p w:rsidR="005440C7" w:rsidDel="00D15D43" w:rsidRDefault="005440C7" w:rsidP="005440C7">
      <w:pPr>
        <w:pStyle w:val="ListParagraph"/>
        <w:ind w:left="810"/>
        <w:rPr>
          <w:del w:id="771" w:author="Denice Curtis" w:date="2016-09-09T22:47:00Z"/>
        </w:rPr>
      </w:pPr>
      <w:del w:id="772" w:author="Denice Curtis" w:date="2016-09-09T22:47:00Z">
        <w:r w:rsidDel="00D15D43">
          <w:delText>c) Run frequencies of the new created variable. Copy (i.e. copy special in a jpg format) and paste it into this document.See example above.</w:delText>
        </w:r>
      </w:del>
    </w:p>
    <w:p w:rsidR="00E44D31" w:rsidDel="00D15D43" w:rsidRDefault="00E44D31" w:rsidP="005440C7">
      <w:pPr>
        <w:pStyle w:val="ListParagraph"/>
        <w:ind w:left="810"/>
        <w:rPr>
          <w:del w:id="773" w:author="Denice Curtis" w:date="2016-09-09T22:47:00Z"/>
        </w:rPr>
      </w:pPr>
    </w:p>
    <w:p w:rsidR="00E44D31" w:rsidRPr="00E44D31" w:rsidDel="00D15D43" w:rsidRDefault="00E44D31" w:rsidP="00E44D31">
      <w:pPr>
        <w:autoSpaceDE w:val="0"/>
        <w:autoSpaceDN w:val="0"/>
        <w:adjustRightInd w:val="0"/>
        <w:jc w:val="left"/>
        <w:rPr>
          <w:del w:id="774" w:author="Denice Curtis" w:date="2016-09-09T22:47:00Z"/>
          <w:rFonts w:ascii="Times New Roman" w:hAnsi="Times New Roman" w:cs="Times New Roman"/>
          <w:sz w:val="24"/>
          <w:szCs w:val="24"/>
        </w:rPr>
      </w:pP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E44D31" w:rsidRPr="00E44D31" w:rsidDel="00D15D43">
        <w:trPr>
          <w:cantSplit/>
          <w:del w:id="775" w:author="Denice Curtis" w:date="2016-09-09T22:47:00Z"/>
        </w:trPr>
        <w:tc>
          <w:tcPr>
            <w:tcW w:w="6513" w:type="dxa"/>
            <w:gridSpan w:val="6"/>
            <w:tcBorders>
              <w:top w:val="nil"/>
              <w:left w:val="nil"/>
              <w:bottom w:val="nil"/>
              <w:right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center"/>
              <w:rPr>
                <w:del w:id="776" w:author="Denice Curtis" w:date="2016-09-09T22:47:00Z"/>
                <w:rFonts w:ascii="Arial" w:hAnsi="Arial" w:cs="Arial"/>
                <w:color w:val="000000"/>
                <w:sz w:val="18"/>
                <w:szCs w:val="18"/>
              </w:rPr>
            </w:pPr>
            <w:del w:id="777" w:author="Denice Curtis" w:date="2016-09-09T22:47:00Z">
              <w:r w:rsidRPr="00E44D31" w:rsidDel="00D15D43">
                <w:rPr>
                  <w:rFonts w:ascii="Arial" w:hAnsi="Arial" w:cs="Arial"/>
                  <w:b/>
                  <w:bCs/>
                  <w:color w:val="000000"/>
                  <w:sz w:val="18"/>
                  <w:szCs w:val="18"/>
                </w:rPr>
                <w:delText>new scores</w:delText>
              </w:r>
            </w:del>
          </w:p>
        </w:tc>
      </w:tr>
      <w:tr w:rsidR="00E44D31" w:rsidRPr="00E44D31" w:rsidDel="00D15D43">
        <w:trPr>
          <w:cantSplit/>
          <w:del w:id="778" w:author="Denice Curtis" w:date="2016-09-09T22:47:00Z"/>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E44D31" w:rsidRPr="00E44D31" w:rsidDel="00D15D43" w:rsidRDefault="00E44D31" w:rsidP="00E44D31">
            <w:pPr>
              <w:autoSpaceDE w:val="0"/>
              <w:autoSpaceDN w:val="0"/>
              <w:adjustRightInd w:val="0"/>
              <w:jc w:val="left"/>
              <w:rPr>
                <w:del w:id="779" w:author="Denice Curtis" w:date="2016-09-09T22:47:00Z"/>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E44D31" w:rsidRPr="00E44D31" w:rsidDel="00D15D43" w:rsidRDefault="00E44D31" w:rsidP="00E44D31">
            <w:pPr>
              <w:autoSpaceDE w:val="0"/>
              <w:autoSpaceDN w:val="0"/>
              <w:adjustRightInd w:val="0"/>
              <w:spacing w:line="320" w:lineRule="atLeast"/>
              <w:ind w:left="60" w:right="60"/>
              <w:jc w:val="center"/>
              <w:rPr>
                <w:del w:id="780" w:author="Denice Curtis" w:date="2016-09-09T22:47:00Z"/>
                <w:rFonts w:ascii="Arial" w:hAnsi="Arial" w:cs="Arial"/>
                <w:color w:val="000000"/>
                <w:sz w:val="18"/>
                <w:szCs w:val="18"/>
              </w:rPr>
            </w:pPr>
            <w:del w:id="781" w:author="Denice Curtis" w:date="2016-09-09T22:47:00Z">
              <w:r w:rsidRPr="00E44D31" w:rsidDel="00D15D43">
                <w:rPr>
                  <w:rFonts w:ascii="Arial" w:hAnsi="Arial" w:cs="Arial"/>
                  <w:color w:val="000000"/>
                  <w:sz w:val="18"/>
                  <w:szCs w:val="18"/>
                </w:rPr>
                <w:delText>Frequency</w:delText>
              </w:r>
            </w:del>
          </w:p>
        </w:tc>
        <w:tc>
          <w:tcPr>
            <w:tcW w:w="1024" w:type="dxa"/>
            <w:tcBorders>
              <w:top w:val="single" w:sz="16" w:space="0" w:color="000000"/>
              <w:bottom w:val="single" w:sz="16" w:space="0" w:color="000000"/>
            </w:tcBorders>
            <w:shd w:val="clear" w:color="auto" w:fill="FFFFFF"/>
            <w:vAlign w:val="bottom"/>
          </w:tcPr>
          <w:p w:rsidR="00E44D31" w:rsidRPr="00E44D31" w:rsidDel="00D15D43" w:rsidRDefault="00E44D31" w:rsidP="00E44D31">
            <w:pPr>
              <w:autoSpaceDE w:val="0"/>
              <w:autoSpaceDN w:val="0"/>
              <w:adjustRightInd w:val="0"/>
              <w:spacing w:line="320" w:lineRule="atLeast"/>
              <w:ind w:left="60" w:right="60"/>
              <w:jc w:val="center"/>
              <w:rPr>
                <w:del w:id="782" w:author="Denice Curtis" w:date="2016-09-09T22:47:00Z"/>
                <w:rFonts w:ascii="Arial" w:hAnsi="Arial" w:cs="Arial"/>
                <w:color w:val="000000"/>
                <w:sz w:val="18"/>
                <w:szCs w:val="18"/>
              </w:rPr>
            </w:pPr>
            <w:del w:id="783" w:author="Denice Curtis" w:date="2016-09-09T22:47:00Z">
              <w:r w:rsidRPr="00E44D31" w:rsidDel="00D15D43">
                <w:rPr>
                  <w:rFonts w:ascii="Arial" w:hAnsi="Arial" w:cs="Arial"/>
                  <w:color w:val="000000"/>
                  <w:sz w:val="18"/>
                  <w:szCs w:val="18"/>
                </w:rPr>
                <w:delText>Percent</w:delText>
              </w:r>
            </w:del>
          </w:p>
        </w:tc>
        <w:tc>
          <w:tcPr>
            <w:tcW w:w="1391" w:type="dxa"/>
            <w:tcBorders>
              <w:top w:val="single" w:sz="16" w:space="0" w:color="000000"/>
              <w:bottom w:val="single" w:sz="16" w:space="0" w:color="000000"/>
            </w:tcBorders>
            <w:shd w:val="clear" w:color="auto" w:fill="FFFFFF"/>
            <w:vAlign w:val="bottom"/>
          </w:tcPr>
          <w:p w:rsidR="00E44D31" w:rsidRPr="00E44D31" w:rsidDel="00D15D43" w:rsidRDefault="00E44D31" w:rsidP="00E44D31">
            <w:pPr>
              <w:autoSpaceDE w:val="0"/>
              <w:autoSpaceDN w:val="0"/>
              <w:adjustRightInd w:val="0"/>
              <w:spacing w:line="320" w:lineRule="atLeast"/>
              <w:ind w:left="60" w:right="60"/>
              <w:jc w:val="center"/>
              <w:rPr>
                <w:del w:id="784" w:author="Denice Curtis" w:date="2016-09-09T22:47:00Z"/>
                <w:rFonts w:ascii="Arial" w:hAnsi="Arial" w:cs="Arial"/>
                <w:color w:val="000000"/>
                <w:sz w:val="18"/>
                <w:szCs w:val="18"/>
              </w:rPr>
            </w:pPr>
            <w:del w:id="785" w:author="Denice Curtis" w:date="2016-09-09T22:47:00Z">
              <w:r w:rsidRPr="00E44D31" w:rsidDel="00D15D43">
                <w:rPr>
                  <w:rFonts w:ascii="Arial" w:hAnsi="Arial" w:cs="Arial"/>
                  <w:color w:val="000000"/>
                  <w:sz w:val="18"/>
                  <w:szCs w:val="18"/>
                </w:rPr>
                <w:delText>Valid Percent</w:delText>
              </w:r>
            </w:del>
          </w:p>
        </w:tc>
        <w:tc>
          <w:tcPr>
            <w:tcW w:w="1468" w:type="dxa"/>
            <w:tcBorders>
              <w:top w:val="single" w:sz="16" w:space="0" w:color="000000"/>
              <w:bottom w:val="single" w:sz="16" w:space="0" w:color="000000"/>
              <w:right w:val="single" w:sz="16" w:space="0" w:color="000000"/>
            </w:tcBorders>
            <w:shd w:val="clear" w:color="auto" w:fill="FFFFFF"/>
            <w:vAlign w:val="bottom"/>
          </w:tcPr>
          <w:p w:rsidR="00E44D31" w:rsidRPr="00E44D31" w:rsidDel="00D15D43" w:rsidRDefault="00E44D31" w:rsidP="00E44D31">
            <w:pPr>
              <w:autoSpaceDE w:val="0"/>
              <w:autoSpaceDN w:val="0"/>
              <w:adjustRightInd w:val="0"/>
              <w:spacing w:line="320" w:lineRule="atLeast"/>
              <w:ind w:left="60" w:right="60"/>
              <w:jc w:val="center"/>
              <w:rPr>
                <w:del w:id="786" w:author="Denice Curtis" w:date="2016-09-09T22:47:00Z"/>
                <w:rFonts w:ascii="Arial" w:hAnsi="Arial" w:cs="Arial"/>
                <w:color w:val="000000"/>
                <w:sz w:val="18"/>
                <w:szCs w:val="18"/>
              </w:rPr>
            </w:pPr>
            <w:del w:id="787" w:author="Denice Curtis" w:date="2016-09-09T22:47:00Z">
              <w:r w:rsidRPr="00E44D31" w:rsidDel="00D15D43">
                <w:rPr>
                  <w:rFonts w:ascii="Arial" w:hAnsi="Arial" w:cs="Arial"/>
                  <w:color w:val="000000"/>
                  <w:sz w:val="18"/>
                  <w:szCs w:val="18"/>
                </w:rPr>
                <w:delText>Cumulative Percent</w:delText>
              </w:r>
            </w:del>
          </w:p>
        </w:tc>
      </w:tr>
      <w:tr w:rsidR="00E44D31" w:rsidRPr="00E44D31" w:rsidDel="00D15D43">
        <w:trPr>
          <w:cantSplit/>
          <w:del w:id="788" w:author="Denice Curtis" w:date="2016-09-09T22:47:00Z"/>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E44D31" w:rsidRPr="00E44D31" w:rsidDel="00D15D43" w:rsidRDefault="00E44D31" w:rsidP="00E44D31">
            <w:pPr>
              <w:autoSpaceDE w:val="0"/>
              <w:autoSpaceDN w:val="0"/>
              <w:adjustRightInd w:val="0"/>
              <w:spacing w:line="320" w:lineRule="atLeast"/>
              <w:ind w:left="60" w:right="60"/>
              <w:jc w:val="left"/>
              <w:rPr>
                <w:del w:id="789" w:author="Denice Curtis" w:date="2016-09-09T22:47:00Z"/>
                <w:rFonts w:ascii="Arial" w:hAnsi="Arial" w:cs="Arial"/>
                <w:color w:val="000000"/>
                <w:sz w:val="18"/>
                <w:szCs w:val="18"/>
              </w:rPr>
            </w:pPr>
            <w:del w:id="790" w:author="Denice Curtis" w:date="2016-09-09T22:47:00Z">
              <w:r w:rsidRPr="00E44D31" w:rsidDel="00D15D43">
                <w:rPr>
                  <w:rFonts w:ascii="Arial" w:hAnsi="Arial" w:cs="Arial"/>
                  <w:color w:val="000000"/>
                  <w:sz w:val="18"/>
                  <w:szCs w:val="18"/>
                </w:rPr>
                <w:delText>Valid</w:delText>
              </w:r>
            </w:del>
          </w:p>
        </w:tc>
        <w:tc>
          <w:tcPr>
            <w:tcW w:w="734" w:type="dxa"/>
            <w:tcBorders>
              <w:top w:val="single" w:sz="16" w:space="0" w:color="000000"/>
              <w:left w:val="nil"/>
              <w:bottom w:val="nil"/>
              <w:right w:val="single" w:sz="16" w:space="0" w:color="000000"/>
            </w:tcBorders>
            <w:shd w:val="clear" w:color="auto" w:fill="FFFFFF"/>
          </w:tcPr>
          <w:p w:rsidR="00E44D31" w:rsidRPr="00E44D31" w:rsidDel="00D15D43" w:rsidRDefault="00E44D31" w:rsidP="00E44D31">
            <w:pPr>
              <w:autoSpaceDE w:val="0"/>
              <w:autoSpaceDN w:val="0"/>
              <w:adjustRightInd w:val="0"/>
              <w:spacing w:line="320" w:lineRule="atLeast"/>
              <w:ind w:left="60" w:right="60"/>
              <w:jc w:val="left"/>
              <w:rPr>
                <w:del w:id="791" w:author="Denice Curtis" w:date="2016-09-09T22:47:00Z"/>
                <w:rFonts w:ascii="Arial" w:hAnsi="Arial" w:cs="Arial"/>
                <w:color w:val="000000"/>
                <w:sz w:val="18"/>
                <w:szCs w:val="18"/>
              </w:rPr>
            </w:pPr>
            <w:del w:id="792" w:author="Denice Curtis" w:date="2016-09-09T22:47:00Z">
              <w:r w:rsidRPr="00E44D31" w:rsidDel="00D15D43">
                <w:rPr>
                  <w:rFonts w:ascii="Arial" w:hAnsi="Arial" w:cs="Arial"/>
                  <w:color w:val="000000"/>
                  <w:sz w:val="18"/>
                  <w:szCs w:val="18"/>
                </w:rPr>
                <w:delText>1.00</w:delText>
              </w:r>
            </w:del>
          </w:p>
        </w:tc>
        <w:tc>
          <w:tcPr>
            <w:tcW w:w="1162" w:type="dxa"/>
            <w:tcBorders>
              <w:top w:val="single" w:sz="16" w:space="0" w:color="000000"/>
              <w:left w:val="single" w:sz="16" w:space="0" w:color="000000"/>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793" w:author="Denice Curtis" w:date="2016-09-09T22:47:00Z"/>
                <w:rFonts w:ascii="Arial" w:hAnsi="Arial" w:cs="Arial"/>
                <w:color w:val="000000"/>
                <w:sz w:val="18"/>
                <w:szCs w:val="18"/>
              </w:rPr>
            </w:pPr>
            <w:del w:id="794" w:author="Denice Curtis" w:date="2016-09-09T22:47:00Z">
              <w:r w:rsidRPr="00E44D31" w:rsidDel="00D15D43">
                <w:rPr>
                  <w:rFonts w:ascii="Arial" w:hAnsi="Arial" w:cs="Arial"/>
                  <w:color w:val="000000"/>
                  <w:sz w:val="18"/>
                  <w:szCs w:val="18"/>
                </w:rPr>
                <w:delText>2</w:delText>
              </w:r>
            </w:del>
          </w:p>
        </w:tc>
        <w:tc>
          <w:tcPr>
            <w:tcW w:w="1024" w:type="dxa"/>
            <w:tcBorders>
              <w:top w:val="single" w:sz="16" w:space="0" w:color="000000"/>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795" w:author="Denice Curtis" w:date="2016-09-09T22:47:00Z"/>
                <w:rFonts w:ascii="Arial" w:hAnsi="Arial" w:cs="Arial"/>
                <w:color w:val="000000"/>
                <w:sz w:val="18"/>
                <w:szCs w:val="18"/>
              </w:rPr>
            </w:pPr>
            <w:del w:id="796" w:author="Denice Curtis" w:date="2016-09-09T22:47:00Z">
              <w:r w:rsidRPr="00E44D31" w:rsidDel="00D15D43">
                <w:rPr>
                  <w:rFonts w:ascii="Arial" w:hAnsi="Arial" w:cs="Arial"/>
                  <w:color w:val="000000"/>
                  <w:sz w:val="18"/>
                  <w:szCs w:val="18"/>
                </w:rPr>
                <w:delText>20.0</w:delText>
              </w:r>
            </w:del>
          </w:p>
        </w:tc>
        <w:tc>
          <w:tcPr>
            <w:tcW w:w="1391" w:type="dxa"/>
            <w:tcBorders>
              <w:top w:val="single" w:sz="16" w:space="0" w:color="000000"/>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797" w:author="Denice Curtis" w:date="2016-09-09T22:47:00Z"/>
                <w:rFonts w:ascii="Arial" w:hAnsi="Arial" w:cs="Arial"/>
                <w:color w:val="000000"/>
                <w:sz w:val="18"/>
                <w:szCs w:val="18"/>
              </w:rPr>
            </w:pPr>
            <w:del w:id="798" w:author="Denice Curtis" w:date="2016-09-09T22:47:00Z">
              <w:r w:rsidRPr="00E44D31" w:rsidDel="00D15D43">
                <w:rPr>
                  <w:rFonts w:ascii="Arial" w:hAnsi="Arial" w:cs="Arial"/>
                  <w:color w:val="000000"/>
                  <w:sz w:val="18"/>
                  <w:szCs w:val="18"/>
                </w:rPr>
                <w:delText>20.0</w:delText>
              </w:r>
            </w:del>
          </w:p>
        </w:tc>
        <w:tc>
          <w:tcPr>
            <w:tcW w:w="1468" w:type="dxa"/>
            <w:tcBorders>
              <w:top w:val="single" w:sz="16" w:space="0" w:color="000000"/>
              <w:bottom w:val="nil"/>
              <w:right w:val="single" w:sz="16" w:space="0" w:color="000000"/>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799" w:author="Denice Curtis" w:date="2016-09-09T22:47:00Z"/>
                <w:rFonts w:ascii="Arial" w:hAnsi="Arial" w:cs="Arial"/>
                <w:color w:val="000000"/>
                <w:sz w:val="18"/>
                <w:szCs w:val="18"/>
              </w:rPr>
            </w:pPr>
            <w:del w:id="800" w:author="Denice Curtis" w:date="2016-09-09T22:47:00Z">
              <w:r w:rsidRPr="00E44D31" w:rsidDel="00D15D43">
                <w:rPr>
                  <w:rFonts w:ascii="Arial" w:hAnsi="Arial" w:cs="Arial"/>
                  <w:color w:val="000000"/>
                  <w:sz w:val="18"/>
                  <w:szCs w:val="18"/>
                </w:rPr>
                <w:delText>20.0</w:delText>
              </w:r>
            </w:del>
          </w:p>
        </w:tc>
      </w:tr>
      <w:tr w:rsidR="00E44D31" w:rsidRPr="00E44D31" w:rsidDel="00D15D43">
        <w:trPr>
          <w:cantSplit/>
          <w:del w:id="801"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E44D31" w:rsidRPr="00E44D31" w:rsidDel="00D15D43" w:rsidRDefault="00E44D31" w:rsidP="00E44D31">
            <w:pPr>
              <w:autoSpaceDE w:val="0"/>
              <w:autoSpaceDN w:val="0"/>
              <w:adjustRightInd w:val="0"/>
              <w:jc w:val="left"/>
              <w:rPr>
                <w:del w:id="802" w:author="Denice Curtis" w:date="2016-09-09T22:47:00Z"/>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E44D31" w:rsidRPr="00E44D31" w:rsidDel="00D15D43" w:rsidRDefault="00E44D31" w:rsidP="00E44D31">
            <w:pPr>
              <w:autoSpaceDE w:val="0"/>
              <w:autoSpaceDN w:val="0"/>
              <w:adjustRightInd w:val="0"/>
              <w:spacing w:line="320" w:lineRule="atLeast"/>
              <w:ind w:left="60" w:right="60"/>
              <w:jc w:val="left"/>
              <w:rPr>
                <w:del w:id="803" w:author="Denice Curtis" w:date="2016-09-09T22:47:00Z"/>
                <w:rFonts w:ascii="Arial" w:hAnsi="Arial" w:cs="Arial"/>
                <w:color w:val="000000"/>
                <w:sz w:val="18"/>
                <w:szCs w:val="18"/>
              </w:rPr>
            </w:pPr>
            <w:del w:id="804" w:author="Denice Curtis" w:date="2016-09-09T22:47:00Z">
              <w:r w:rsidRPr="00E44D31" w:rsidDel="00D15D43">
                <w:rPr>
                  <w:rFonts w:ascii="Arial" w:hAnsi="Arial" w:cs="Arial"/>
                  <w:color w:val="000000"/>
                  <w:sz w:val="18"/>
                  <w:szCs w:val="18"/>
                </w:rPr>
                <w:delText>2.00</w:delText>
              </w:r>
            </w:del>
          </w:p>
        </w:tc>
        <w:tc>
          <w:tcPr>
            <w:tcW w:w="1162" w:type="dxa"/>
            <w:tcBorders>
              <w:top w:val="nil"/>
              <w:left w:val="single" w:sz="16" w:space="0" w:color="000000"/>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05" w:author="Denice Curtis" w:date="2016-09-09T22:47:00Z"/>
                <w:rFonts w:ascii="Arial" w:hAnsi="Arial" w:cs="Arial"/>
                <w:color w:val="000000"/>
                <w:sz w:val="18"/>
                <w:szCs w:val="18"/>
              </w:rPr>
            </w:pPr>
            <w:del w:id="806" w:author="Denice Curtis" w:date="2016-09-09T22:47:00Z">
              <w:r w:rsidRPr="00E44D31" w:rsidDel="00D15D43">
                <w:rPr>
                  <w:rFonts w:ascii="Arial" w:hAnsi="Arial" w:cs="Arial"/>
                  <w:color w:val="000000"/>
                  <w:sz w:val="18"/>
                  <w:szCs w:val="18"/>
                </w:rPr>
                <w:delText>3</w:delText>
              </w:r>
            </w:del>
          </w:p>
        </w:tc>
        <w:tc>
          <w:tcPr>
            <w:tcW w:w="1024" w:type="dxa"/>
            <w:tcBorders>
              <w:top w:val="nil"/>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07" w:author="Denice Curtis" w:date="2016-09-09T22:47:00Z"/>
                <w:rFonts w:ascii="Arial" w:hAnsi="Arial" w:cs="Arial"/>
                <w:color w:val="000000"/>
                <w:sz w:val="18"/>
                <w:szCs w:val="18"/>
              </w:rPr>
            </w:pPr>
            <w:del w:id="808" w:author="Denice Curtis" w:date="2016-09-09T22:47:00Z">
              <w:r w:rsidRPr="00E44D31" w:rsidDel="00D15D43">
                <w:rPr>
                  <w:rFonts w:ascii="Arial" w:hAnsi="Arial" w:cs="Arial"/>
                  <w:color w:val="000000"/>
                  <w:sz w:val="18"/>
                  <w:szCs w:val="18"/>
                </w:rPr>
                <w:delText>30.0</w:delText>
              </w:r>
            </w:del>
          </w:p>
        </w:tc>
        <w:tc>
          <w:tcPr>
            <w:tcW w:w="1391" w:type="dxa"/>
            <w:tcBorders>
              <w:top w:val="nil"/>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09" w:author="Denice Curtis" w:date="2016-09-09T22:47:00Z"/>
                <w:rFonts w:ascii="Arial" w:hAnsi="Arial" w:cs="Arial"/>
                <w:color w:val="000000"/>
                <w:sz w:val="18"/>
                <w:szCs w:val="18"/>
              </w:rPr>
            </w:pPr>
            <w:del w:id="810" w:author="Denice Curtis" w:date="2016-09-09T22:47:00Z">
              <w:r w:rsidRPr="00E44D31" w:rsidDel="00D15D43">
                <w:rPr>
                  <w:rFonts w:ascii="Arial" w:hAnsi="Arial" w:cs="Arial"/>
                  <w:color w:val="000000"/>
                  <w:sz w:val="18"/>
                  <w:szCs w:val="18"/>
                </w:rPr>
                <w:delText>30.0</w:delText>
              </w:r>
            </w:del>
          </w:p>
        </w:tc>
        <w:tc>
          <w:tcPr>
            <w:tcW w:w="1468" w:type="dxa"/>
            <w:tcBorders>
              <w:top w:val="nil"/>
              <w:bottom w:val="nil"/>
              <w:right w:val="single" w:sz="16" w:space="0" w:color="000000"/>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11" w:author="Denice Curtis" w:date="2016-09-09T22:47:00Z"/>
                <w:rFonts w:ascii="Arial" w:hAnsi="Arial" w:cs="Arial"/>
                <w:color w:val="000000"/>
                <w:sz w:val="18"/>
                <w:szCs w:val="18"/>
              </w:rPr>
            </w:pPr>
            <w:del w:id="812" w:author="Denice Curtis" w:date="2016-09-09T22:47:00Z">
              <w:r w:rsidRPr="00E44D31" w:rsidDel="00D15D43">
                <w:rPr>
                  <w:rFonts w:ascii="Arial" w:hAnsi="Arial" w:cs="Arial"/>
                  <w:color w:val="000000"/>
                  <w:sz w:val="18"/>
                  <w:szCs w:val="18"/>
                </w:rPr>
                <w:delText>50.0</w:delText>
              </w:r>
            </w:del>
          </w:p>
        </w:tc>
      </w:tr>
      <w:tr w:rsidR="00E44D31" w:rsidRPr="00E44D31" w:rsidDel="00D15D43">
        <w:trPr>
          <w:cantSplit/>
          <w:del w:id="813"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E44D31" w:rsidRPr="00E44D31" w:rsidDel="00D15D43" w:rsidRDefault="00E44D31" w:rsidP="00E44D31">
            <w:pPr>
              <w:autoSpaceDE w:val="0"/>
              <w:autoSpaceDN w:val="0"/>
              <w:adjustRightInd w:val="0"/>
              <w:jc w:val="left"/>
              <w:rPr>
                <w:del w:id="814" w:author="Denice Curtis" w:date="2016-09-09T22:47:00Z"/>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E44D31" w:rsidRPr="00E44D31" w:rsidDel="00D15D43" w:rsidRDefault="00E44D31" w:rsidP="00E44D31">
            <w:pPr>
              <w:autoSpaceDE w:val="0"/>
              <w:autoSpaceDN w:val="0"/>
              <w:adjustRightInd w:val="0"/>
              <w:spacing w:line="320" w:lineRule="atLeast"/>
              <w:ind w:left="60" w:right="60"/>
              <w:jc w:val="left"/>
              <w:rPr>
                <w:del w:id="815" w:author="Denice Curtis" w:date="2016-09-09T22:47:00Z"/>
                <w:rFonts w:ascii="Arial" w:hAnsi="Arial" w:cs="Arial"/>
                <w:color w:val="000000"/>
                <w:sz w:val="18"/>
                <w:szCs w:val="18"/>
              </w:rPr>
            </w:pPr>
            <w:del w:id="816" w:author="Denice Curtis" w:date="2016-09-09T22:47:00Z">
              <w:r w:rsidRPr="00E44D31" w:rsidDel="00D15D43">
                <w:rPr>
                  <w:rFonts w:ascii="Arial" w:hAnsi="Arial" w:cs="Arial"/>
                  <w:color w:val="000000"/>
                  <w:sz w:val="18"/>
                  <w:szCs w:val="18"/>
                </w:rPr>
                <w:delText>3.00</w:delText>
              </w:r>
            </w:del>
          </w:p>
        </w:tc>
        <w:tc>
          <w:tcPr>
            <w:tcW w:w="1162" w:type="dxa"/>
            <w:tcBorders>
              <w:top w:val="nil"/>
              <w:left w:val="single" w:sz="16" w:space="0" w:color="000000"/>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17" w:author="Denice Curtis" w:date="2016-09-09T22:47:00Z"/>
                <w:rFonts w:ascii="Arial" w:hAnsi="Arial" w:cs="Arial"/>
                <w:color w:val="000000"/>
                <w:sz w:val="18"/>
                <w:szCs w:val="18"/>
              </w:rPr>
            </w:pPr>
            <w:del w:id="818" w:author="Denice Curtis" w:date="2016-09-09T22:47:00Z">
              <w:r w:rsidRPr="00E44D31" w:rsidDel="00D15D43">
                <w:rPr>
                  <w:rFonts w:ascii="Arial" w:hAnsi="Arial" w:cs="Arial"/>
                  <w:color w:val="000000"/>
                  <w:sz w:val="18"/>
                  <w:szCs w:val="18"/>
                </w:rPr>
                <w:delText>4</w:delText>
              </w:r>
            </w:del>
          </w:p>
        </w:tc>
        <w:tc>
          <w:tcPr>
            <w:tcW w:w="1024" w:type="dxa"/>
            <w:tcBorders>
              <w:top w:val="nil"/>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19" w:author="Denice Curtis" w:date="2016-09-09T22:47:00Z"/>
                <w:rFonts w:ascii="Arial" w:hAnsi="Arial" w:cs="Arial"/>
                <w:color w:val="000000"/>
                <w:sz w:val="18"/>
                <w:szCs w:val="18"/>
              </w:rPr>
            </w:pPr>
            <w:del w:id="820" w:author="Denice Curtis" w:date="2016-09-09T22:47:00Z">
              <w:r w:rsidRPr="00E44D31" w:rsidDel="00D15D43">
                <w:rPr>
                  <w:rFonts w:ascii="Arial" w:hAnsi="Arial" w:cs="Arial"/>
                  <w:color w:val="000000"/>
                  <w:sz w:val="18"/>
                  <w:szCs w:val="18"/>
                </w:rPr>
                <w:delText>40.0</w:delText>
              </w:r>
            </w:del>
          </w:p>
        </w:tc>
        <w:tc>
          <w:tcPr>
            <w:tcW w:w="1391" w:type="dxa"/>
            <w:tcBorders>
              <w:top w:val="nil"/>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21" w:author="Denice Curtis" w:date="2016-09-09T22:47:00Z"/>
                <w:rFonts w:ascii="Arial" w:hAnsi="Arial" w:cs="Arial"/>
                <w:color w:val="000000"/>
                <w:sz w:val="18"/>
                <w:szCs w:val="18"/>
              </w:rPr>
            </w:pPr>
            <w:del w:id="822" w:author="Denice Curtis" w:date="2016-09-09T22:47:00Z">
              <w:r w:rsidRPr="00E44D31" w:rsidDel="00D15D43">
                <w:rPr>
                  <w:rFonts w:ascii="Arial" w:hAnsi="Arial" w:cs="Arial"/>
                  <w:color w:val="000000"/>
                  <w:sz w:val="18"/>
                  <w:szCs w:val="18"/>
                </w:rPr>
                <w:delText>40.0</w:delText>
              </w:r>
            </w:del>
          </w:p>
        </w:tc>
        <w:tc>
          <w:tcPr>
            <w:tcW w:w="1468" w:type="dxa"/>
            <w:tcBorders>
              <w:top w:val="nil"/>
              <w:bottom w:val="nil"/>
              <w:right w:val="single" w:sz="16" w:space="0" w:color="000000"/>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23" w:author="Denice Curtis" w:date="2016-09-09T22:47:00Z"/>
                <w:rFonts w:ascii="Arial" w:hAnsi="Arial" w:cs="Arial"/>
                <w:color w:val="000000"/>
                <w:sz w:val="18"/>
                <w:szCs w:val="18"/>
              </w:rPr>
            </w:pPr>
            <w:del w:id="824" w:author="Denice Curtis" w:date="2016-09-09T22:47:00Z">
              <w:r w:rsidRPr="00E44D31" w:rsidDel="00D15D43">
                <w:rPr>
                  <w:rFonts w:ascii="Arial" w:hAnsi="Arial" w:cs="Arial"/>
                  <w:color w:val="000000"/>
                  <w:sz w:val="18"/>
                  <w:szCs w:val="18"/>
                </w:rPr>
                <w:delText>90.0</w:delText>
              </w:r>
            </w:del>
          </w:p>
        </w:tc>
      </w:tr>
      <w:tr w:rsidR="00E44D31" w:rsidRPr="00E44D31" w:rsidDel="00D15D43">
        <w:trPr>
          <w:cantSplit/>
          <w:del w:id="825"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E44D31" w:rsidRPr="00E44D31" w:rsidDel="00D15D43" w:rsidRDefault="00E44D31" w:rsidP="00E44D31">
            <w:pPr>
              <w:autoSpaceDE w:val="0"/>
              <w:autoSpaceDN w:val="0"/>
              <w:adjustRightInd w:val="0"/>
              <w:jc w:val="left"/>
              <w:rPr>
                <w:del w:id="826" w:author="Denice Curtis" w:date="2016-09-09T22:47:00Z"/>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E44D31" w:rsidRPr="00E44D31" w:rsidDel="00D15D43" w:rsidRDefault="00E44D31" w:rsidP="00E44D31">
            <w:pPr>
              <w:autoSpaceDE w:val="0"/>
              <w:autoSpaceDN w:val="0"/>
              <w:adjustRightInd w:val="0"/>
              <w:spacing w:line="320" w:lineRule="atLeast"/>
              <w:ind w:left="60" w:right="60"/>
              <w:jc w:val="left"/>
              <w:rPr>
                <w:del w:id="827" w:author="Denice Curtis" w:date="2016-09-09T22:47:00Z"/>
                <w:rFonts w:ascii="Arial" w:hAnsi="Arial" w:cs="Arial"/>
                <w:color w:val="000000"/>
                <w:sz w:val="18"/>
                <w:szCs w:val="18"/>
              </w:rPr>
            </w:pPr>
            <w:del w:id="828" w:author="Denice Curtis" w:date="2016-09-09T22:47:00Z">
              <w:r w:rsidRPr="00E44D31" w:rsidDel="00D15D43">
                <w:rPr>
                  <w:rFonts w:ascii="Arial" w:hAnsi="Arial" w:cs="Arial"/>
                  <w:color w:val="000000"/>
                  <w:sz w:val="18"/>
                  <w:szCs w:val="18"/>
                </w:rPr>
                <w:delText>4.00</w:delText>
              </w:r>
            </w:del>
          </w:p>
        </w:tc>
        <w:tc>
          <w:tcPr>
            <w:tcW w:w="1162" w:type="dxa"/>
            <w:tcBorders>
              <w:top w:val="nil"/>
              <w:left w:val="single" w:sz="16" w:space="0" w:color="000000"/>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29" w:author="Denice Curtis" w:date="2016-09-09T22:47:00Z"/>
                <w:rFonts w:ascii="Arial" w:hAnsi="Arial" w:cs="Arial"/>
                <w:color w:val="000000"/>
                <w:sz w:val="18"/>
                <w:szCs w:val="18"/>
              </w:rPr>
            </w:pPr>
            <w:del w:id="830" w:author="Denice Curtis" w:date="2016-09-09T22:47:00Z">
              <w:r w:rsidRPr="00E44D31" w:rsidDel="00D15D43">
                <w:rPr>
                  <w:rFonts w:ascii="Arial" w:hAnsi="Arial" w:cs="Arial"/>
                  <w:color w:val="000000"/>
                  <w:sz w:val="18"/>
                  <w:szCs w:val="18"/>
                </w:rPr>
                <w:delText>1</w:delText>
              </w:r>
            </w:del>
          </w:p>
        </w:tc>
        <w:tc>
          <w:tcPr>
            <w:tcW w:w="1024" w:type="dxa"/>
            <w:tcBorders>
              <w:top w:val="nil"/>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31" w:author="Denice Curtis" w:date="2016-09-09T22:47:00Z"/>
                <w:rFonts w:ascii="Arial" w:hAnsi="Arial" w:cs="Arial"/>
                <w:color w:val="000000"/>
                <w:sz w:val="18"/>
                <w:szCs w:val="18"/>
              </w:rPr>
            </w:pPr>
            <w:del w:id="832" w:author="Denice Curtis" w:date="2016-09-09T22:47:00Z">
              <w:r w:rsidRPr="00E44D31" w:rsidDel="00D15D43">
                <w:rPr>
                  <w:rFonts w:ascii="Arial" w:hAnsi="Arial" w:cs="Arial"/>
                  <w:color w:val="000000"/>
                  <w:sz w:val="18"/>
                  <w:szCs w:val="18"/>
                </w:rPr>
                <w:delText>10.0</w:delText>
              </w:r>
            </w:del>
          </w:p>
        </w:tc>
        <w:tc>
          <w:tcPr>
            <w:tcW w:w="1391" w:type="dxa"/>
            <w:tcBorders>
              <w:top w:val="nil"/>
              <w:bottom w:val="nil"/>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33" w:author="Denice Curtis" w:date="2016-09-09T22:47:00Z"/>
                <w:rFonts w:ascii="Arial" w:hAnsi="Arial" w:cs="Arial"/>
                <w:color w:val="000000"/>
                <w:sz w:val="18"/>
                <w:szCs w:val="18"/>
              </w:rPr>
            </w:pPr>
            <w:del w:id="834" w:author="Denice Curtis" w:date="2016-09-09T22:47:00Z">
              <w:r w:rsidRPr="00E44D31" w:rsidDel="00D15D43">
                <w:rPr>
                  <w:rFonts w:ascii="Arial" w:hAnsi="Arial" w:cs="Arial"/>
                  <w:color w:val="000000"/>
                  <w:sz w:val="18"/>
                  <w:szCs w:val="18"/>
                </w:rPr>
                <w:delText>10.0</w:delText>
              </w:r>
            </w:del>
          </w:p>
        </w:tc>
        <w:tc>
          <w:tcPr>
            <w:tcW w:w="1468" w:type="dxa"/>
            <w:tcBorders>
              <w:top w:val="nil"/>
              <w:bottom w:val="nil"/>
              <w:right w:val="single" w:sz="16" w:space="0" w:color="000000"/>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35" w:author="Denice Curtis" w:date="2016-09-09T22:47:00Z"/>
                <w:rFonts w:ascii="Arial" w:hAnsi="Arial" w:cs="Arial"/>
                <w:color w:val="000000"/>
                <w:sz w:val="18"/>
                <w:szCs w:val="18"/>
              </w:rPr>
            </w:pPr>
            <w:del w:id="836" w:author="Denice Curtis" w:date="2016-09-09T22:47:00Z">
              <w:r w:rsidRPr="00E44D31" w:rsidDel="00D15D43">
                <w:rPr>
                  <w:rFonts w:ascii="Arial" w:hAnsi="Arial" w:cs="Arial"/>
                  <w:color w:val="000000"/>
                  <w:sz w:val="18"/>
                  <w:szCs w:val="18"/>
                </w:rPr>
                <w:delText>100.0</w:delText>
              </w:r>
            </w:del>
          </w:p>
        </w:tc>
      </w:tr>
      <w:tr w:rsidR="00E44D31" w:rsidRPr="00E44D31" w:rsidDel="00D15D43">
        <w:trPr>
          <w:cantSplit/>
          <w:del w:id="837"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E44D31" w:rsidRPr="00E44D31" w:rsidDel="00D15D43" w:rsidRDefault="00E44D31" w:rsidP="00E44D31">
            <w:pPr>
              <w:autoSpaceDE w:val="0"/>
              <w:autoSpaceDN w:val="0"/>
              <w:adjustRightInd w:val="0"/>
              <w:jc w:val="left"/>
              <w:rPr>
                <w:del w:id="838" w:author="Denice Curtis" w:date="2016-09-09T22:47:00Z"/>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E44D31" w:rsidRPr="00E44D31" w:rsidDel="00D15D43" w:rsidRDefault="00E44D31" w:rsidP="00E44D31">
            <w:pPr>
              <w:autoSpaceDE w:val="0"/>
              <w:autoSpaceDN w:val="0"/>
              <w:adjustRightInd w:val="0"/>
              <w:spacing w:line="320" w:lineRule="atLeast"/>
              <w:ind w:left="60" w:right="60"/>
              <w:jc w:val="left"/>
              <w:rPr>
                <w:del w:id="839" w:author="Denice Curtis" w:date="2016-09-09T22:47:00Z"/>
                <w:rFonts w:ascii="Arial" w:hAnsi="Arial" w:cs="Arial"/>
                <w:color w:val="000000"/>
                <w:sz w:val="18"/>
                <w:szCs w:val="18"/>
              </w:rPr>
            </w:pPr>
            <w:del w:id="840" w:author="Denice Curtis" w:date="2016-09-09T22:47:00Z">
              <w:r w:rsidRPr="00E44D31" w:rsidDel="00D15D43">
                <w:rPr>
                  <w:rFonts w:ascii="Arial" w:hAnsi="Arial" w:cs="Arial"/>
                  <w:color w:val="000000"/>
                  <w:sz w:val="18"/>
                  <w:szCs w:val="18"/>
                </w:rPr>
                <w:delText>Total</w:delText>
              </w:r>
            </w:del>
          </w:p>
        </w:tc>
        <w:tc>
          <w:tcPr>
            <w:tcW w:w="1162" w:type="dxa"/>
            <w:tcBorders>
              <w:top w:val="nil"/>
              <w:left w:val="single" w:sz="16" w:space="0" w:color="000000"/>
              <w:bottom w:val="single" w:sz="16" w:space="0" w:color="000000"/>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41" w:author="Denice Curtis" w:date="2016-09-09T22:47:00Z"/>
                <w:rFonts w:ascii="Arial" w:hAnsi="Arial" w:cs="Arial"/>
                <w:color w:val="000000"/>
                <w:sz w:val="18"/>
                <w:szCs w:val="18"/>
              </w:rPr>
            </w:pPr>
            <w:del w:id="842" w:author="Denice Curtis" w:date="2016-09-09T22:47:00Z">
              <w:r w:rsidRPr="00E44D31" w:rsidDel="00D15D43">
                <w:rPr>
                  <w:rFonts w:ascii="Arial" w:hAnsi="Arial" w:cs="Arial"/>
                  <w:color w:val="000000"/>
                  <w:sz w:val="18"/>
                  <w:szCs w:val="18"/>
                </w:rPr>
                <w:delText>10</w:delText>
              </w:r>
            </w:del>
          </w:p>
        </w:tc>
        <w:tc>
          <w:tcPr>
            <w:tcW w:w="1024" w:type="dxa"/>
            <w:tcBorders>
              <w:top w:val="nil"/>
              <w:bottom w:val="single" w:sz="16" w:space="0" w:color="000000"/>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43" w:author="Denice Curtis" w:date="2016-09-09T22:47:00Z"/>
                <w:rFonts w:ascii="Arial" w:hAnsi="Arial" w:cs="Arial"/>
                <w:color w:val="000000"/>
                <w:sz w:val="18"/>
                <w:szCs w:val="18"/>
              </w:rPr>
            </w:pPr>
            <w:del w:id="844" w:author="Denice Curtis" w:date="2016-09-09T22:47:00Z">
              <w:r w:rsidRPr="00E44D31" w:rsidDel="00D15D43">
                <w:rPr>
                  <w:rFonts w:ascii="Arial" w:hAnsi="Arial" w:cs="Arial"/>
                  <w:color w:val="000000"/>
                  <w:sz w:val="18"/>
                  <w:szCs w:val="18"/>
                </w:rPr>
                <w:delText>100.0</w:delText>
              </w:r>
            </w:del>
          </w:p>
        </w:tc>
        <w:tc>
          <w:tcPr>
            <w:tcW w:w="1391" w:type="dxa"/>
            <w:tcBorders>
              <w:top w:val="nil"/>
              <w:bottom w:val="single" w:sz="16" w:space="0" w:color="000000"/>
            </w:tcBorders>
            <w:shd w:val="clear" w:color="auto" w:fill="FFFFFF"/>
            <w:vAlign w:val="center"/>
          </w:tcPr>
          <w:p w:rsidR="00E44D31" w:rsidRPr="00E44D31" w:rsidDel="00D15D43" w:rsidRDefault="00E44D31" w:rsidP="00E44D31">
            <w:pPr>
              <w:autoSpaceDE w:val="0"/>
              <w:autoSpaceDN w:val="0"/>
              <w:adjustRightInd w:val="0"/>
              <w:spacing w:line="320" w:lineRule="atLeast"/>
              <w:ind w:left="60" w:right="60"/>
              <w:jc w:val="right"/>
              <w:rPr>
                <w:del w:id="845" w:author="Denice Curtis" w:date="2016-09-09T22:47:00Z"/>
                <w:rFonts w:ascii="Arial" w:hAnsi="Arial" w:cs="Arial"/>
                <w:color w:val="000000"/>
                <w:sz w:val="18"/>
                <w:szCs w:val="18"/>
              </w:rPr>
            </w:pPr>
            <w:del w:id="846" w:author="Denice Curtis" w:date="2016-09-09T22:47:00Z">
              <w:r w:rsidRPr="00E44D31" w:rsidDel="00D15D43">
                <w:rPr>
                  <w:rFonts w:ascii="Arial" w:hAnsi="Arial" w:cs="Arial"/>
                  <w:color w:val="000000"/>
                  <w:sz w:val="18"/>
                  <w:szCs w:val="18"/>
                </w:rPr>
                <w:delText>100.0</w:delText>
              </w:r>
            </w:del>
          </w:p>
        </w:tc>
        <w:tc>
          <w:tcPr>
            <w:tcW w:w="1468" w:type="dxa"/>
            <w:tcBorders>
              <w:top w:val="nil"/>
              <w:bottom w:val="single" w:sz="16" w:space="0" w:color="000000"/>
              <w:right w:val="single" w:sz="16" w:space="0" w:color="000000"/>
            </w:tcBorders>
            <w:shd w:val="clear" w:color="auto" w:fill="FFFFFF"/>
            <w:vAlign w:val="center"/>
          </w:tcPr>
          <w:p w:rsidR="00E44D31" w:rsidRPr="00E44D31" w:rsidDel="00D15D43" w:rsidRDefault="00E44D31" w:rsidP="00E44D31">
            <w:pPr>
              <w:autoSpaceDE w:val="0"/>
              <w:autoSpaceDN w:val="0"/>
              <w:adjustRightInd w:val="0"/>
              <w:jc w:val="left"/>
              <w:rPr>
                <w:del w:id="847" w:author="Denice Curtis" w:date="2016-09-09T22:47:00Z"/>
                <w:rFonts w:ascii="Times New Roman" w:hAnsi="Times New Roman" w:cs="Times New Roman"/>
                <w:sz w:val="24"/>
                <w:szCs w:val="24"/>
              </w:rPr>
            </w:pPr>
          </w:p>
        </w:tc>
      </w:tr>
    </w:tbl>
    <w:p w:rsidR="00E44D31" w:rsidRPr="00E44D31" w:rsidDel="00D15D43" w:rsidRDefault="00E44D31" w:rsidP="00E44D31">
      <w:pPr>
        <w:autoSpaceDE w:val="0"/>
        <w:autoSpaceDN w:val="0"/>
        <w:adjustRightInd w:val="0"/>
        <w:spacing w:line="400" w:lineRule="atLeast"/>
        <w:jc w:val="left"/>
        <w:rPr>
          <w:del w:id="848" w:author="Denice Curtis" w:date="2016-09-09T22:47:00Z"/>
          <w:rFonts w:ascii="Times New Roman" w:hAnsi="Times New Roman" w:cs="Times New Roman"/>
          <w:sz w:val="24"/>
          <w:szCs w:val="24"/>
        </w:rPr>
      </w:pPr>
    </w:p>
    <w:p w:rsidR="00E44D31" w:rsidDel="00D15D43" w:rsidRDefault="00E44D31" w:rsidP="005440C7">
      <w:pPr>
        <w:pStyle w:val="ListParagraph"/>
        <w:ind w:left="810"/>
        <w:rPr>
          <w:del w:id="849" w:author="Denice Curtis" w:date="2016-09-09T22:47:00Z"/>
        </w:rPr>
      </w:pPr>
    </w:p>
    <w:p w:rsidR="00F7297C" w:rsidDel="00D15D43" w:rsidRDefault="00F7297C" w:rsidP="005440C7">
      <w:pPr>
        <w:pStyle w:val="ListParagraph"/>
        <w:ind w:left="810"/>
        <w:rPr>
          <w:del w:id="850" w:author="Denice Curtis" w:date="2016-09-09T22:47:00Z"/>
        </w:rPr>
      </w:pPr>
    </w:p>
    <w:p w:rsidR="00F7297C" w:rsidDel="00D15D43" w:rsidRDefault="00F7297C" w:rsidP="005440C7">
      <w:pPr>
        <w:pStyle w:val="ListParagraph"/>
        <w:ind w:left="810"/>
        <w:rPr>
          <w:del w:id="851" w:author="Denice Curtis" w:date="2016-09-09T22:47:00Z"/>
        </w:rPr>
      </w:pPr>
    </w:p>
    <w:p w:rsidR="00F7297C" w:rsidDel="00D15D43" w:rsidRDefault="00F7297C" w:rsidP="005440C7">
      <w:pPr>
        <w:pStyle w:val="ListParagraph"/>
        <w:ind w:left="810"/>
        <w:rPr>
          <w:del w:id="852" w:author="Denice Curtis" w:date="2016-09-09T22:47:00Z"/>
        </w:rPr>
      </w:pPr>
    </w:p>
    <w:p w:rsidR="005440C7" w:rsidDel="00D15D43" w:rsidRDefault="005440C7" w:rsidP="005440C7">
      <w:pPr>
        <w:pStyle w:val="ListParagraph"/>
        <w:ind w:left="810"/>
        <w:rPr>
          <w:del w:id="853" w:author="Denice Curtis" w:date="2016-09-09T22:47:00Z"/>
        </w:rPr>
      </w:pPr>
    </w:p>
    <w:p w:rsidR="005440C7" w:rsidDel="00D15D43" w:rsidRDefault="005440C7" w:rsidP="005440C7">
      <w:pPr>
        <w:pStyle w:val="ListParagraph"/>
        <w:numPr>
          <w:ilvl w:val="0"/>
          <w:numId w:val="5"/>
        </w:numPr>
        <w:rPr>
          <w:del w:id="854" w:author="Denice Curtis" w:date="2016-09-09T22:47:00Z"/>
        </w:rPr>
      </w:pPr>
      <w:del w:id="855" w:author="Denice Curtis" w:date="2016-09-09T22:47:00Z">
        <w:r w:rsidDel="00D15D43">
          <w:delText>a) The third dataset represents 12 patient satisfaction scores for a dental provider. The satisfaction scores goes from 1 to 10 with 10 being extremely satisfied and 1 extremely dissatisfied. The provider wants to code all those who responded by giving ratings above 5 a "Satisfactory" code and those below 5 a "Dissatisfactory" code.</w:delText>
        </w:r>
      </w:del>
    </w:p>
    <w:p w:rsidR="005440C7" w:rsidDel="00D15D43" w:rsidRDefault="005440C7" w:rsidP="005440C7">
      <w:pPr>
        <w:pStyle w:val="ListParagraph"/>
        <w:ind w:left="810"/>
        <w:rPr>
          <w:del w:id="856" w:author="Denice Curtis" w:date="2016-09-09T22:47:00Z"/>
        </w:rPr>
      </w:pPr>
      <w:del w:id="857" w:author="Denice Curtis" w:date="2016-09-09T22:47:00Z">
        <w:r w:rsidDel="00D15D43">
          <w:delText>Enter the following data in SPSS:</w:delText>
        </w:r>
      </w:del>
    </w:p>
    <w:p w:rsidR="005440C7" w:rsidRPr="00352146" w:rsidDel="00D15D43" w:rsidRDefault="005440C7" w:rsidP="005440C7">
      <w:pPr>
        <w:pStyle w:val="ListParagraph"/>
        <w:ind w:left="810"/>
        <w:rPr>
          <w:del w:id="858" w:author="Denice Curtis" w:date="2016-09-09T22:47:00Z"/>
          <w:color w:val="FF0000"/>
        </w:rPr>
      </w:pPr>
      <w:del w:id="859" w:author="Denice Curtis" w:date="2016-09-09T22:47:00Z">
        <w:r w:rsidRPr="00352146" w:rsidDel="00D15D43">
          <w:rPr>
            <w:color w:val="FF0000"/>
            <w:highlight w:val="lightGray"/>
          </w:rPr>
          <w:delText>Satisf_Scores for Dental Provider</w:delText>
        </w:r>
      </w:del>
    </w:p>
    <w:p w:rsidR="005440C7" w:rsidDel="00D15D43" w:rsidRDefault="005440C7" w:rsidP="005440C7">
      <w:pPr>
        <w:pStyle w:val="ListParagraph"/>
        <w:ind w:left="810"/>
        <w:rPr>
          <w:del w:id="860" w:author="Denice Curtis" w:date="2016-09-09T22:47:00Z"/>
        </w:rPr>
      </w:pPr>
      <w:del w:id="861" w:author="Denice Curtis" w:date="2016-09-09T22:47:00Z">
        <w:r w:rsidRPr="00352146" w:rsidDel="00D15D43">
          <w:rPr>
            <w:color w:val="FF0000"/>
          </w:rPr>
          <w:delText>Scores</w:delText>
        </w:r>
        <w:r w:rsidDel="00D15D43">
          <w:delText xml:space="preserve">      3     6    8   9   7   2   10   6   4   8   9   3</w:delText>
        </w:r>
      </w:del>
    </w:p>
    <w:p w:rsidR="005440C7" w:rsidDel="00D15D43" w:rsidRDefault="005440C7" w:rsidP="005440C7">
      <w:pPr>
        <w:pStyle w:val="ListParagraph"/>
        <w:ind w:left="810"/>
        <w:rPr>
          <w:del w:id="862" w:author="Denice Curtis" w:date="2016-09-09T22:47:00Z"/>
        </w:rPr>
      </w:pPr>
      <w:del w:id="863" w:author="Denice Curtis" w:date="2016-09-09T22:47:00Z">
        <w:r w:rsidDel="00D15D43">
          <w:delText>b) Recode the data so that all those who responded by giving ratings above 5 have a "Satisfactory" code and those below 5 have a "Dissatisfactory" code.</w:delText>
        </w:r>
      </w:del>
    </w:p>
    <w:p w:rsidR="005440C7" w:rsidDel="00D15D43" w:rsidRDefault="005440C7" w:rsidP="005440C7">
      <w:pPr>
        <w:pStyle w:val="ListParagraph"/>
        <w:ind w:left="810"/>
        <w:rPr>
          <w:del w:id="864" w:author="Denice Curtis" w:date="2016-09-09T22:47:00Z"/>
        </w:rPr>
      </w:pPr>
      <w:del w:id="865" w:author="Denice Curtis" w:date="2016-09-09T22:47:00Z">
        <w:r w:rsidDel="00D15D43">
          <w:delText>c) Run frequencies of the new created variable (i.e. copy special in a jpg format). See example above.</w:delText>
        </w:r>
      </w:del>
    </w:p>
    <w:p w:rsidR="00F76F87" w:rsidDel="00D15D43" w:rsidRDefault="00F76F87" w:rsidP="005440C7">
      <w:pPr>
        <w:pStyle w:val="ListParagraph"/>
        <w:ind w:left="810"/>
        <w:rPr>
          <w:del w:id="866" w:author="Denice Curtis" w:date="2016-09-09T22:47:00Z"/>
        </w:rPr>
      </w:pPr>
    </w:p>
    <w:p w:rsidR="00F76F87" w:rsidRPr="00F76F87" w:rsidDel="00D15D43" w:rsidRDefault="00F76F87" w:rsidP="00F76F87">
      <w:pPr>
        <w:autoSpaceDE w:val="0"/>
        <w:autoSpaceDN w:val="0"/>
        <w:adjustRightInd w:val="0"/>
        <w:jc w:val="left"/>
        <w:rPr>
          <w:del w:id="867" w:author="Denice Curtis" w:date="2016-09-09T22:47:00Z"/>
          <w:rFonts w:ascii="Times New Roman" w:hAnsi="Times New Roman" w:cs="Times New Roman"/>
          <w:sz w:val="24"/>
          <w:szCs w:val="24"/>
        </w:rPr>
      </w:pPr>
    </w:p>
    <w:p w:rsidR="00F76F87" w:rsidRPr="00F76F87" w:rsidDel="00D15D43" w:rsidRDefault="00F76F87" w:rsidP="00F76F87">
      <w:pPr>
        <w:autoSpaceDE w:val="0"/>
        <w:autoSpaceDN w:val="0"/>
        <w:adjustRightInd w:val="0"/>
        <w:spacing w:line="400" w:lineRule="atLeast"/>
        <w:jc w:val="left"/>
        <w:rPr>
          <w:del w:id="868" w:author="Denice Curtis" w:date="2016-09-09T22:47:00Z"/>
          <w:rFonts w:ascii="Times New Roman" w:hAnsi="Times New Roman" w:cs="Times New Roman"/>
          <w:sz w:val="24"/>
          <w:szCs w:val="24"/>
        </w:rPr>
      </w:pPr>
    </w:p>
    <w:p w:rsidR="00244BED" w:rsidRPr="00244BED" w:rsidDel="00D15D43" w:rsidRDefault="00244BED" w:rsidP="00244BED">
      <w:pPr>
        <w:autoSpaceDE w:val="0"/>
        <w:autoSpaceDN w:val="0"/>
        <w:adjustRightInd w:val="0"/>
        <w:jc w:val="left"/>
        <w:rPr>
          <w:del w:id="869" w:author="Denice Curtis" w:date="2016-09-09T22:47:00Z"/>
          <w:rFonts w:ascii="Times New Roman" w:hAnsi="Times New Roman" w:cs="Times New Roman"/>
          <w:sz w:val="24"/>
          <w:szCs w:val="24"/>
        </w:rPr>
      </w:pPr>
    </w:p>
    <w:tbl>
      <w:tblPr>
        <w:tblW w:w="7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54"/>
        <w:gridCol w:w="1162"/>
        <w:gridCol w:w="1024"/>
        <w:gridCol w:w="1392"/>
        <w:gridCol w:w="1469"/>
      </w:tblGrid>
      <w:tr w:rsidR="00244BED" w:rsidRPr="00244BED" w:rsidDel="00D15D43">
        <w:trPr>
          <w:cantSplit/>
          <w:del w:id="870" w:author="Denice Curtis" w:date="2016-09-09T22:47:00Z"/>
        </w:trPr>
        <w:tc>
          <w:tcPr>
            <w:tcW w:w="7232" w:type="dxa"/>
            <w:gridSpan w:val="6"/>
            <w:tcBorders>
              <w:top w:val="nil"/>
              <w:left w:val="nil"/>
              <w:bottom w:val="nil"/>
              <w:right w:val="nil"/>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center"/>
              <w:rPr>
                <w:del w:id="871" w:author="Denice Curtis" w:date="2016-09-09T22:47:00Z"/>
                <w:rFonts w:ascii="Arial" w:hAnsi="Arial" w:cs="Arial"/>
                <w:color w:val="000000"/>
                <w:sz w:val="18"/>
                <w:szCs w:val="18"/>
              </w:rPr>
            </w:pPr>
            <w:del w:id="872" w:author="Denice Curtis" w:date="2016-09-09T22:47:00Z">
              <w:r w:rsidRPr="00244BED" w:rsidDel="00D15D43">
                <w:rPr>
                  <w:rFonts w:ascii="Arial" w:hAnsi="Arial" w:cs="Arial"/>
                  <w:b/>
                  <w:bCs/>
                  <w:color w:val="000000"/>
                  <w:sz w:val="18"/>
                  <w:szCs w:val="18"/>
                </w:rPr>
                <w:delText>new range</w:delText>
              </w:r>
            </w:del>
          </w:p>
        </w:tc>
      </w:tr>
      <w:tr w:rsidR="00244BED" w:rsidRPr="00244BED" w:rsidDel="00D15D43">
        <w:trPr>
          <w:cantSplit/>
          <w:del w:id="873" w:author="Denice Curtis" w:date="2016-09-09T22:47:00Z"/>
        </w:trPr>
        <w:tc>
          <w:tcPr>
            <w:tcW w:w="2187" w:type="dxa"/>
            <w:gridSpan w:val="2"/>
            <w:tcBorders>
              <w:top w:val="single" w:sz="16" w:space="0" w:color="000000"/>
              <w:left w:val="single" w:sz="16" w:space="0" w:color="000000"/>
              <w:bottom w:val="single" w:sz="16" w:space="0" w:color="000000"/>
              <w:right w:val="nil"/>
            </w:tcBorders>
            <w:shd w:val="clear" w:color="auto" w:fill="FFFFFF"/>
            <w:vAlign w:val="bottom"/>
          </w:tcPr>
          <w:p w:rsidR="00244BED" w:rsidRPr="00244BED" w:rsidDel="00D15D43" w:rsidRDefault="00244BED" w:rsidP="00244BED">
            <w:pPr>
              <w:autoSpaceDE w:val="0"/>
              <w:autoSpaceDN w:val="0"/>
              <w:adjustRightInd w:val="0"/>
              <w:jc w:val="left"/>
              <w:rPr>
                <w:del w:id="874" w:author="Denice Curtis" w:date="2016-09-09T22:47:00Z"/>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244BED" w:rsidRPr="00244BED" w:rsidDel="00D15D43" w:rsidRDefault="00244BED" w:rsidP="00244BED">
            <w:pPr>
              <w:autoSpaceDE w:val="0"/>
              <w:autoSpaceDN w:val="0"/>
              <w:adjustRightInd w:val="0"/>
              <w:spacing w:line="320" w:lineRule="atLeast"/>
              <w:ind w:left="60" w:right="60"/>
              <w:jc w:val="center"/>
              <w:rPr>
                <w:del w:id="875" w:author="Denice Curtis" w:date="2016-09-09T22:47:00Z"/>
                <w:rFonts w:ascii="Arial" w:hAnsi="Arial" w:cs="Arial"/>
                <w:color w:val="000000"/>
                <w:sz w:val="18"/>
                <w:szCs w:val="18"/>
              </w:rPr>
            </w:pPr>
            <w:del w:id="876" w:author="Denice Curtis" w:date="2016-09-09T22:47:00Z">
              <w:r w:rsidRPr="00244BED" w:rsidDel="00D15D43">
                <w:rPr>
                  <w:rFonts w:ascii="Arial" w:hAnsi="Arial" w:cs="Arial"/>
                  <w:color w:val="000000"/>
                  <w:sz w:val="18"/>
                  <w:szCs w:val="18"/>
                </w:rPr>
                <w:delText>Frequency</w:delText>
              </w:r>
            </w:del>
          </w:p>
        </w:tc>
        <w:tc>
          <w:tcPr>
            <w:tcW w:w="1024" w:type="dxa"/>
            <w:tcBorders>
              <w:top w:val="single" w:sz="16" w:space="0" w:color="000000"/>
              <w:bottom w:val="single" w:sz="16" w:space="0" w:color="000000"/>
            </w:tcBorders>
            <w:shd w:val="clear" w:color="auto" w:fill="FFFFFF"/>
            <w:vAlign w:val="bottom"/>
          </w:tcPr>
          <w:p w:rsidR="00244BED" w:rsidRPr="00244BED" w:rsidDel="00D15D43" w:rsidRDefault="00244BED" w:rsidP="00244BED">
            <w:pPr>
              <w:autoSpaceDE w:val="0"/>
              <w:autoSpaceDN w:val="0"/>
              <w:adjustRightInd w:val="0"/>
              <w:spacing w:line="320" w:lineRule="atLeast"/>
              <w:ind w:left="60" w:right="60"/>
              <w:jc w:val="center"/>
              <w:rPr>
                <w:del w:id="877" w:author="Denice Curtis" w:date="2016-09-09T22:47:00Z"/>
                <w:rFonts w:ascii="Arial" w:hAnsi="Arial" w:cs="Arial"/>
                <w:color w:val="000000"/>
                <w:sz w:val="18"/>
                <w:szCs w:val="18"/>
              </w:rPr>
            </w:pPr>
            <w:del w:id="878" w:author="Denice Curtis" w:date="2016-09-09T22:47:00Z">
              <w:r w:rsidRPr="00244BED" w:rsidDel="00D15D43">
                <w:rPr>
                  <w:rFonts w:ascii="Arial" w:hAnsi="Arial" w:cs="Arial"/>
                  <w:color w:val="000000"/>
                  <w:sz w:val="18"/>
                  <w:szCs w:val="18"/>
                </w:rPr>
                <w:delText>Percent</w:delText>
              </w:r>
            </w:del>
          </w:p>
        </w:tc>
        <w:tc>
          <w:tcPr>
            <w:tcW w:w="1391" w:type="dxa"/>
            <w:tcBorders>
              <w:top w:val="single" w:sz="16" w:space="0" w:color="000000"/>
              <w:bottom w:val="single" w:sz="16" w:space="0" w:color="000000"/>
            </w:tcBorders>
            <w:shd w:val="clear" w:color="auto" w:fill="FFFFFF"/>
            <w:vAlign w:val="bottom"/>
          </w:tcPr>
          <w:p w:rsidR="00244BED" w:rsidRPr="00244BED" w:rsidDel="00D15D43" w:rsidRDefault="00244BED" w:rsidP="00244BED">
            <w:pPr>
              <w:autoSpaceDE w:val="0"/>
              <w:autoSpaceDN w:val="0"/>
              <w:adjustRightInd w:val="0"/>
              <w:spacing w:line="320" w:lineRule="atLeast"/>
              <w:ind w:left="60" w:right="60"/>
              <w:jc w:val="center"/>
              <w:rPr>
                <w:del w:id="879" w:author="Denice Curtis" w:date="2016-09-09T22:47:00Z"/>
                <w:rFonts w:ascii="Arial" w:hAnsi="Arial" w:cs="Arial"/>
                <w:color w:val="000000"/>
                <w:sz w:val="18"/>
                <w:szCs w:val="18"/>
              </w:rPr>
            </w:pPr>
            <w:del w:id="880" w:author="Denice Curtis" w:date="2016-09-09T22:47:00Z">
              <w:r w:rsidRPr="00244BED" w:rsidDel="00D15D43">
                <w:rPr>
                  <w:rFonts w:ascii="Arial" w:hAnsi="Arial" w:cs="Arial"/>
                  <w:color w:val="000000"/>
                  <w:sz w:val="18"/>
                  <w:szCs w:val="18"/>
                </w:rPr>
                <w:delText>Valid Percent</w:delText>
              </w:r>
            </w:del>
          </w:p>
        </w:tc>
        <w:tc>
          <w:tcPr>
            <w:tcW w:w="1468" w:type="dxa"/>
            <w:tcBorders>
              <w:top w:val="single" w:sz="16" w:space="0" w:color="000000"/>
              <w:bottom w:val="single" w:sz="16" w:space="0" w:color="000000"/>
              <w:right w:val="single" w:sz="16" w:space="0" w:color="000000"/>
            </w:tcBorders>
            <w:shd w:val="clear" w:color="auto" w:fill="FFFFFF"/>
            <w:vAlign w:val="bottom"/>
          </w:tcPr>
          <w:p w:rsidR="00244BED" w:rsidRPr="00244BED" w:rsidDel="00D15D43" w:rsidRDefault="00244BED" w:rsidP="00244BED">
            <w:pPr>
              <w:autoSpaceDE w:val="0"/>
              <w:autoSpaceDN w:val="0"/>
              <w:adjustRightInd w:val="0"/>
              <w:spacing w:line="320" w:lineRule="atLeast"/>
              <w:ind w:left="60" w:right="60"/>
              <w:jc w:val="center"/>
              <w:rPr>
                <w:del w:id="881" w:author="Denice Curtis" w:date="2016-09-09T22:47:00Z"/>
                <w:rFonts w:ascii="Arial" w:hAnsi="Arial" w:cs="Arial"/>
                <w:color w:val="000000"/>
                <w:sz w:val="18"/>
                <w:szCs w:val="18"/>
              </w:rPr>
            </w:pPr>
            <w:del w:id="882" w:author="Denice Curtis" w:date="2016-09-09T22:47:00Z">
              <w:r w:rsidRPr="00244BED" w:rsidDel="00D15D43">
                <w:rPr>
                  <w:rFonts w:ascii="Arial" w:hAnsi="Arial" w:cs="Arial"/>
                  <w:color w:val="000000"/>
                  <w:sz w:val="18"/>
                  <w:szCs w:val="18"/>
                </w:rPr>
                <w:delText>Cumulative Percent</w:delText>
              </w:r>
            </w:del>
          </w:p>
        </w:tc>
      </w:tr>
      <w:tr w:rsidR="00244BED" w:rsidRPr="00244BED" w:rsidDel="00D15D43">
        <w:trPr>
          <w:cantSplit/>
          <w:del w:id="883" w:author="Denice Curtis" w:date="2016-09-09T22:47:00Z"/>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244BED" w:rsidRPr="00244BED" w:rsidDel="00D15D43" w:rsidRDefault="00244BED" w:rsidP="00244BED">
            <w:pPr>
              <w:autoSpaceDE w:val="0"/>
              <w:autoSpaceDN w:val="0"/>
              <w:adjustRightInd w:val="0"/>
              <w:spacing w:line="320" w:lineRule="atLeast"/>
              <w:ind w:left="60" w:right="60"/>
              <w:jc w:val="left"/>
              <w:rPr>
                <w:del w:id="884" w:author="Denice Curtis" w:date="2016-09-09T22:47:00Z"/>
                <w:rFonts w:ascii="Arial" w:hAnsi="Arial" w:cs="Arial"/>
                <w:color w:val="000000"/>
                <w:sz w:val="18"/>
                <w:szCs w:val="18"/>
              </w:rPr>
            </w:pPr>
            <w:del w:id="885" w:author="Denice Curtis" w:date="2016-09-09T22:47:00Z">
              <w:r w:rsidRPr="00244BED" w:rsidDel="00D15D43">
                <w:rPr>
                  <w:rFonts w:ascii="Arial" w:hAnsi="Arial" w:cs="Arial"/>
                  <w:color w:val="000000"/>
                  <w:sz w:val="18"/>
                  <w:szCs w:val="18"/>
                </w:rPr>
                <w:delText>Valid</w:delText>
              </w:r>
            </w:del>
          </w:p>
        </w:tc>
        <w:tc>
          <w:tcPr>
            <w:tcW w:w="1453" w:type="dxa"/>
            <w:tcBorders>
              <w:top w:val="single" w:sz="16" w:space="0" w:color="000000"/>
              <w:left w:val="nil"/>
              <w:bottom w:val="nil"/>
              <w:right w:val="single" w:sz="16" w:space="0" w:color="000000"/>
            </w:tcBorders>
            <w:shd w:val="clear" w:color="auto" w:fill="FFFFFF"/>
          </w:tcPr>
          <w:p w:rsidR="00244BED" w:rsidRPr="00244BED" w:rsidDel="00D15D43" w:rsidRDefault="00244BED" w:rsidP="00244BED">
            <w:pPr>
              <w:autoSpaceDE w:val="0"/>
              <w:autoSpaceDN w:val="0"/>
              <w:adjustRightInd w:val="0"/>
              <w:spacing w:line="320" w:lineRule="atLeast"/>
              <w:ind w:left="60" w:right="60"/>
              <w:jc w:val="left"/>
              <w:rPr>
                <w:del w:id="886" w:author="Denice Curtis" w:date="2016-09-09T22:47:00Z"/>
                <w:rFonts w:ascii="Arial" w:hAnsi="Arial" w:cs="Arial"/>
                <w:color w:val="000000"/>
                <w:sz w:val="18"/>
                <w:szCs w:val="18"/>
              </w:rPr>
            </w:pPr>
            <w:del w:id="887" w:author="Denice Curtis" w:date="2016-09-09T22:47:00Z">
              <w:r w:rsidRPr="00244BED" w:rsidDel="00D15D43">
                <w:rPr>
                  <w:rFonts w:ascii="Arial" w:hAnsi="Arial" w:cs="Arial"/>
                  <w:color w:val="000000"/>
                  <w:sz w:val="18"/>
                  <w:szCs w:val="18"/>
                </w:rPr>
                <w:delText>satisfactory</w:delText>
              </w:r>
            </w:del>
          </w:p>
        </w:tc>
        <w:tc>
          <w:tcPr>
            <w:tcW w:w="1162" w:type="dxa"/>
            <w:tcBorders>
              <w:top w:val="single" w:sz="16" w:space="0" w:color="000000"/>
              <w:left w:val="single" w:sz="16" w:space="0" w:color="000000"/>
              <w:bottom w:val="nil"/>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888" w:author="Denice Curtis" w:date="2016-09-09T22:47:00Z"/>
                <w:rFonts w:ascii="Arial" w:hAnsi="Arial" w:cs="Arial"/>
                <w:color w:val="000000"/>
                <w:sz w:val="18"/>
                <w:szCs w:val="18"/>
              </w:rPr>
            </w:pPr>
            <w:del w:id="889" w:author="Denice Curtis" w:date="2016-09-09T22:47:00Z">
              <w:r w:rsidRPr="00244BED" w:rsidDel="00D15D43">
                <w:rPr>
                  <w:rFonts w:ascii="Arial" w:hAnsi="Arial" w:cs="Arial"/>
                  <w:color w:val="000000"/>
                  <w:sz w:val="18"/>
                  <w:szCs w:val="18"/>
                </w:rPr>
                <w:delText>8</w:delText>
              </w:r>
            </w:del>
          </w:p>
        </w:tc>
        <w:tc>
          <w:tcPr>
            <w:tcW w:w="1024" w:type="dxa"/>
            <w:tcBorders>
              <w:top w:val="single" w:sz="16" w:space="0" w:color="000000"/>
              <w:bottom w:val="nil"/>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890" w:author="Denice Curtis" w:date="2016-09-09T22:47:00Z"/>
                <w:rFonts w:ascii="Arial" w:hAnsi="Arial" w:cs="Arial"/>
                <w:color w:val="000000"/>
                <w:sz w:val="18"/>
                <w:szCs w:val="18"/>
              </w:rPr>
            </w:pPr>
            <w:del w:id="891" w:author="Denice Curtis" w:date="2016-09-09T22:47:00Z">
              <w:r w:rsidRPr="00244BED" w:rsidDel="00D15D43">
                <w:rPr>
                  <w:rFonts w:ascii="Arial" w:hAnsi="Arial" w:cs="Arial"/>
                  <w:color w:val="000000"/>
                  <w:sz w:val="18"/>
                  <w:szCs w:val="18"/>
                </w:rPr>
                <w:delText>66.7</w:delText>
              </w:r>
            </w:del>
          </w:p>
        </w:tc>
        <w:tc>
          <w:tcPr>
            <w:tcW w:w="1391" w:type="dxa"/>
            <w:tcBorders>
              <w:top w:val="single" w:sz="16" w:space="0" w:color="000000"/>
              <w:bottom w:val="nil"/>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892" w:author="Denice Curtis" w:date="2016-09-09T22:47:00Z"/>
                <w:rFonts w:ascii="Arial" w:hAnsi="Arial" w:cs="Arial"/>
                <w:color w:val="000000"/>
                <w:sz w:val="18"/>
                <w:szCs w:val="18"/>
              </w:rPr>
            </w:pPr>
            <w:del w:id="893" w:author="Denice Curtis" w:date="2016-09-09T22:47:00Z">
              <w:r w:rsidRPr="00244BED" w:rsidDel="00D15D43">
                <w:rPr>
                  <w:rFonts w:ascii="Arial" w:hAnsi="Arial" w:cs="Arial"/>
                  <w:color w:val="000000"/>
                  <w:sz w:val="18"/>
                  <w:szCs w:val="18"/>
                </w:rPr>
                <w:delText>66.7</w:delText>
              </w:r>
            </w:del>
          </w:p>
        </w:tc>
        <w:tc>
          <w:tcPr>
            <w:tcW w:w="1468" w:type="dxa"/>
            <w:tcBorders>
              <w:top w:val="single" w:sz="16" w:space="0" w:color="000000"/>
              <w:bottom w:val="nil"/>
              <w:right w:val="single" w:sz="16" w:space="0" w:color="000000"/>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894" w:author="Denice Curtis" w:date="2016-09-09T22:47:00Z"/>
                <w:rFonts w:ascii="Arial" w:hAnsi="Arial" w:cs="Arial"/>
                <w:color w:val="000000"/>
                <w:sz w:val="18"/>
                <w:szCs w:val="18"/>
              </w:rPr>
            </w:pPr>
            <w:del w:id="895" w:author="Denice Curtis" w:date="2016-09-09T22:47:00Z">
              <w:r w:rsidRPr="00244BED" w:rsidDel="00D15D43">
                <w:rPr>
                  <w:rFonts w:ascii="Arial" w:hAnsi="Arial" w:cs="Arial"/>
                  <w:color w:val="000000"/>
                  <w:sz w:val="18"/>
                  <w:szCs w:val="18"/>
                </w:rPr>
                <w:delText>66.7</w:delText>
              </w:r>
            </w:del>
          </w:p>
        </w:tc>
      </w:tr>
      <w:tr w:rsidR="00244BED" w:rsidRPr="00244BED" w:rsidDel="00D15D43">
        <w:trPr>
          <w:cantSplit/>
          <w:del w:id="896"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244BED" w:rsidRPr="00244BED" w:rsidDel="00D15D43" w:rsidRDefault="00244BED" w:rsidP="00244BED">
            <w:pPr>
              <w:autoSpaceDE w:val="0"/>
              <w:autoSpaceDN w:val="0"/>
              <w:adjustRightInd w:val="0"/>
              <w:jc w:val="left"/>
              <w:rPr>
                <w:del w:id="897" w:author="Denice Curtis" w:date="2016-09-09T22:47:00Z"/>
                <w:rFonts w:ascii="Arial" w:hAnsi="Arial" w:cs="Arial"/>
                <w:color w:val="000000"/>
                <w:sz w:val="18"/>
                <w:szCs w:val="18"/>
              </w:rPr>
            </w:pPr>
          </w:p>
        </w:tc>
        <w:tc>
          <w:tcPr>
            <w:tcW w:w="1453" w:type="dxa"/>
            <w:tcBorders>
              <w:top w:val="nil"/>
              <w:left w:val="nil"/>
              <w:bottom w:val="nil"/>
              <w:right w:val="single" w:sz="16" w:space="0" w:color="000000"/>
            </w:tcBorders>
            <w:shd w:val="clear" w:color="auto" w:fill="FFFFFF"/>
          </w:tcPr>
          <w:p w:rsidR="00244BED" w:rsidRPr="00244BED" w:rsidDel="00D15D43" w:rsidRDefault="00244BED" w:rsidP="00244BED">
            <w:pPr>
              <w:autoSpaceDE w:val="0"/>
              <w:autoSpaceDN w:val="0"/>
              <w:adjustRightInd w:val="0"/>
              <w:spacing w:line="320" w:lineRule="atLeast"/>
              <w:ind w:left="60" w:right="60"/>
              <w:jc w:val="left"/>
              <w:rPr>
                <w:del w:id="898" w:author="Denice Curtis" w:date="2016-09-09T22:47:00Z"/>
                <w:rFonts w:ascii="Arial" w:hAnsi="Arial" w:cs="Arial"/>
                <w:color w:val="000000"/>
                <w:sz w:val="18"/>
                <w:szCs w:val="18"/>
              </w:rPr>
            </w:pPr>
            <w:del w:id="899" w:author="Denice Curtis" w:date="2016-09-09T22:47:00Z">
              <w:r w:rsidRPr="00244BED" w:rsidDel="00D15D43">
                <w:rPr>
                  <w:rFonts w:ascii="Arial" w:hAnsi="Arial" w:cs="Arial"/>
                  <w:color w:val="000000"/>
                  <w:sz w:val="18"/>
                  <w:szCs w:val="18"/>
                </w:rPr>
                <w:delText>unsatisfactory</w:delText>
              </w:r>
            </w:del>
          </w:p>
        </w:tc>
        <w:tc>
          <w:tcPr>
            <w:tcW w:w="1162" w:type="dxa"/>
            <w:tcBorders>
              <w:top w:val="nil"/>
              <w:left w:val="single" w:sz="16" w:space="0" w:color="000000"/>
              <w:bottom w:val="nil"/>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900" w:author="Denice Curtis" w:date="2016-09-09T22:47:00Z"/>
                <w:rFonts w:ascii="Arial" w:hAnsi="Arial" w:cs="Arial"/>
                <w:color w:val="000000"/>
                <w:sz w:val="18"/>
                <w:szCs w:val="18"/>
              </w:rPr>
            </w:pPr>
            <w:del w:id="901" w:author="Denice Curtis" w:date="2016-09-09T22:47:00Z">
              <w:r w:rsidRPr="00244BED" w:rsidDel="00D15D43">
                <w:rPr>
                  <w:rFonts w:ascii="Arial" w:hAnsi="Arial" w:cs="Arial"/>
                  <w:color w:val="000000"/>
                  <w:sz w:val="18"/>
                  <w:szCs w:val="18"/>
                </w:rPr>
                <w:delText>4</w:delText>
              </w:r>
            </w:del>
          </w:p>
        </w:tc>
        <w:tc>
          <w:tcPr>
            <w:tcW w:w="1024" w:type="dxa"/>
            <w:tcBorders>
              <w:top w:val="nil"/>
              <w:bottom w:val="nil"/>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902" w:author="Denice Curtis" w:date="2016-09-09T22:47:00Z"/>
                <w:rFonts w:ascii="Arial" w:hAnsi="Arial" w:cs="Arial"/>
                <w:color w:val="000000"/>
                <w:sz w:val="18"/>
                <w:szCs w:val="18"/>
              </w:rPr>
            </w:pPr>
            <w:del w:id="903" w:author="Denice Curtis" w:date="2016-09-09T22:47:00Z">
              <w:r w:rsidRPr="00244BED" w:rsidDel="00D15D43">
                <w:rPr>
                  <w:rFonts w:ascii="Arial" w:hAnsi="Arial" w:cs="Arial"/>
                  <w:color w:val="000000"/>
                  <w:sz w:val="18"/>
                  <w:szCs w:val="18"/>
                </w:rPr>
                <w:delText>33.3</w:delText>
              </w:r>
            </w:del>
          </w:p>
        </w:tc>
        <w:tc>
          <w:tcPr>
            <w:tcW w:w="1391" w:type="dxa"/>
            <w:tcBorders>
              <w:top w:val="nil"/>
              <w:bottom w:val="nil"/>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904" w:author="Denice Curtis" w:date="2016-09-09T22:47:00Z"/>
                <w:rFonts w:ascii="Arial" w:hAnsi="Arial" w:cs="Arial"/>
                <w:color w:val="000000"/>
                <w:sz w:val="18"/>
                <w:szCs w:val="18"/>
              </w:rPr>
            </w:pPr>
            <w:del w:id="905" w:author="Denice Curtis" w:date="2016-09-09T22:47:00Z">
              <w:r w:rsidRPr="00244BED" w:rsidDel="00D15D43">
                <w:rPr>
                  <w:rFonts w:ascii="Arial" w:hAnsi="Arial" w:cs="Arial"/>
                  <w:color w:val="000000"/>
                  <w:sz w:val="18"/>
                  <w:szCs w:val="18"/>
                </w:rPr>
                <w:delText>33.3</w:delText>
              </w:r>
            </w:del>
          </w:p>
        </w:tc>
        <w:tc>
          <w:tcPr>
            <w:tcW w:w="1468" w:type="dxa"/>
            <w:tcBorders>
              <w:top w:val="nil"/>
              <w:bottom w:val="nil"/>
              <w:right w:val="single" w:sz="16" w:space="0" w:color="000000"/>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906" w:author="Denice Curtis" w:date="2016-09-09T22:47:00Z"/>
                <w:rFonts w:ascii="Arial" w:hAnsi="Arial" w:cs="Arial"/>
                <w:color w:val="000000"/>
                <w:sz w:val="18"/>
                <w:szCs w:val="18"/>
              </w:rPr>
            </w:pPr>
            <w:del w:id="907" w:author="Denice Curtis" w:date="2016-09-09T22:47:00Z">
              <w:r w:rsidRPr="00244BED" w:rsidDel="00D15D43">
                <w:rPr>
                  <w:rFonts w:ascii="Arial" w:hAnsi="Arial" w:cs="Arial"/>
                  <w:color w:val="000000"/>
                  <w:sz w:val="18"/>
                  <w:szCs w:val="18"/>
                </w:rPr>
                <w:delText>100.0</w:delText>
              </w:r>
            </w:del>
          </w:p>
        </w:tc>
      </w:tr>
      <w:tr w:rsidR="00244BED" w:rsidRPr="00244BED" w:rsidDel="00D15D43">
        <w:trPr>
          <w:cantSplit/>
          <w:del w:id="908" w:author="Denice Curtis" w:date="2016-09-09T22:47:00Z"/>
        </w:trPr>
        <w:tc>
          <w:tcPr>
            <w:tcW w:w="734" w:type="dxa"/>
            <w:vMerge/>
            <w:tcBorders>
              <w:top w:val="single" w:sz="16" w:space="0" w:color="000000"/>
              <w:left w:val="single" w:sz="16" w:space="0" w:color="000000"/>
              <w:bottom w:val="single" w:sz="16" w:space="0" w:color="000000"/>
              <w:right w:val="nil"/>
            </w:tcBorders>
            <w:shd w:val="clear" w:color="auto" w:fill="FFFFFF"/>
          </w:tcPr>
          <w:p w:rsidR="00244BED" w:rsidRPr="00244BED" w:rsidDel="00D15D43" w:rsidRDefault="00244BED" w:rsidP="00244BED">
            <w:pPr>
              <w:autoSpaceDE w:val="0"/>
              <w:autoSpaceDN w:val="0"/>
              <w:adjustRightInd w:val="0"/>
              <w:jc w:val="left"/>
              <w:rPr>
                <w:del w:id="909" w:author="Denice Curtis" w:date="2016-09-09T22:47:00Z"/>
                <w:rFonts w:ascii="Arial" w:hAnsi="Arial" w:cs="Arial"/>
                <w:color w:val="000000"/>
                <w:sz w:val="18"/>
                <w:szCs w:val="18"/>
              </w:rPr>
            </w:pPr>
          </w:p>
        </w:tc>
        <w:tc>
          <w:tcPr>
            <w:tcW w:w="1453" w:type="dxa"/>
            <w:tcBorders>
              <w:top w:val="nil"/>
              <w:left w:val="nil"/>
              <w:bottom w:val="single" w:sz="16" w:space="0" w:color="000000"/>
              <w:right w:val="single" w:sz="16" w:space="0" w:color="000000"/>
            </w:tcBorders>
            <w:shd w:val="clear" w:color="auto" w:fill="FFFFFF"/>
          </w:tcPr>
          <w:p w:rsidR="00244BED" w:rsidRPr="00244BED" w:rsidDel="00D15D43" w:rsidRDefault="00244BED" w:rsidP="00244BED">
            <w:pPr>
              <w:autoSpaceDE w:val="0"/>
              <w:autoSpaceDN w:val="0"/>
              <w:adjustRightInd w:val="0"/>
              <w:spacing w:line="320" w:lineRule="atLeast"/>
              <w:ind w:left="60" w:right="60"/>
              <w:jc w:val="left"/>
              <w:rPr>
                <w:del w:id="910" w:author="Denice Curtis" w:date="2016-09-09T22:47:00Z"/>
                <w:rFonts w:ascii="Arial" w:hAnsi="Arial" w:cs="Arial"/>
                <w:color w:val="000000"/>
                <w:sz w:val="18"/>
                <w:szCs w:val="18"/>
              </w:rPr>
            </w:pPr>
            <w:del w:id="911" w:author="Denice Curtis" w:date="2016-09-09T22:47:00Z">
              <w:r w:rsidRPr="00244BED" w:rsidDel="00D15D43">
                <w:rPr>
                  <w:rFonts w:ascii="Arial" w:hAnsi="Arial" w:cs="Arial"/>
                  <w:color w:val="000000"/>
                  <w:sz w:val="18"/>
                  <w:szCs w:val="18"/>
                </w:rPr>
                <w:delText>Total</w:delText>
              </w:r>
            </w:del>
          </w:p>
        </w:tc>
        <w:tc>
          <w:tcPr>
            <w:tcW w:w="1162" w:type="dxa"/>
            <w:tcBorders>
              <w:top w:val="nil"/>
              <w:left w:val="single" w:sz="16" w:space="0" w:color="000000"/>
              <w:bottom w:val="single" w:sz="16" w:space="0" w:color="000000"/>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912" w:author="Denice Curtis" w:date="2016-09-09T22:47:00Z"/>
                <w:rFonts w:ascii="Arial" w:hAnsi="Arial" w:cs="Arial"/>
                <w:color w:val="000000"/>
                <w:sz w:val="18"/>
                <w:szCs w:val="18"/>
              </w:rPr>
            </w:pPr>
            <w:del w:id="913" w:author="Denice Curtis" w:date="2016-09-09T22:47:00Z">
              <w:r w:rsidRPr="00244BED" w:rsidDel="00D15D43">
                <w:rPr>
                  <w:rFonts w:ascii="Arial" w:hAnsi="Arial" w:cs="Arial"/>
                  <w:color w:val="000000"/>
                  <w:sz w:val="18"/>
                  <w:szCs w:val="18"/>
                </w:rPr>
                <w:delText>12</w:delText>
              </w:r>
            </w:del>
          </w:p>
        </w:tc>
        <w:tc>
          <w:tcPr>
            <w:tcW w:w="1024" w:type="dxa"/>
            <w:tcBorders>
              <w:top w:val="nil"/>
              <w:bottom w:val="single" w:sz="16" w:space="0" w:color="000000"/>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914" w:author="Denice Curtis" w:date="2016-09-09T22:47:00Z"/>
                <w:rFonts w:ascii="Arial" w:hAnsi="Arial" w:cs="Arial"/>
                <w:color w:val="000000"/>
                <w:sz w:val="18"/>
                <w:szCs w:val="18"/>
              </w:rPr>
            </w:pPr>
            <w:del w:id="915" w:author="Denice Curtis" w:date="2016-09-09T22:47:00Z">
              <w:r w:rsidRPr="00244BED" w:rsidDel="00D15D43">
                <w:rPr>
                  <w:rFonts w:ascii="Arial" w:hAnsi="Arial" w:cs="Arial"/>
                  <w:color w:val="000000"/>
                  <w:sz w:val="18"/>
                  <w:szCs w:val="18"/>
                </w:rPr>
                <w:delText>100.0</w:delText>
              </w:r>
            </w:del>
          </w:p>
        </w:tc>
        <w:tc>
          <w:tcPr>
            <w:tcW w:w="1391" w:type="dxa"/>
            <w:tcBorders>
              <w:top w:val="nil"/>
              <w:bottom w:val="single" w:sz="16" w:space="0" w:color="000000"/>
            </w:tcBorders>
            <w:shd w:val="clear" w:color="auto" w:fill="FFFFFF"/>
            <w:vAlign w:val="center"/>
          </w:tcPr>
          <w:p w:rsidR="00244BED" w:rsidRPr="00244BED" w:rsidDel="00D15D43" w:rsidRDefault="00244BED" w:rsidP="00244BED">
            <w:pPr>
              <w:autoSpaceDE w:val="0"/>
              <w:autoSpaceDN w:val="0"/>
              <w:adjustRightInd w:val="0"/>
              <w:spacing w:line="320" w:lineRule="atLeast"/>
              <w:ind w:left="60" w:right="60"/>
              <w:jc w:val="right"/>
              <w:rPr>
                <w:del w:id="916" w:author="Denice Curtis" w:date="2016-09-09T22:47:00Z"/>
                <w:rFonts w:ascii="Arial" w:hAnsi="Arial" w:cs="Arial"/>
                <w:color w:val="000000"/>
                <w:sz w:val="18"/>
                <w:szCs w:val="18"/>
              </w:rPr>
            </w:pPr>
            <w:del w:id="917" w:author="Denice Curtis" w:date="2016-09-09T22:47:00Z">
              <w:r w:rsidRPr="00244BED" w:rsidDel="00D15D43">
                <w:rPr>
                  <w:rFonts w:ascii="Arial" w:hAnsi="Arial" w:cs="Arial"/>
                  <w:color w:val="000000"/>
                  <w:sz w:val="18"/>
                  <w:szCs w:val="18"/>
                </w:rPr>
                <w:delText>100.0</w:delText>
              </w:r>
            </w:del>
          </w:p>
        </w:tc>
        <w:tc>
          <w:tcPr>
            <w:tcW w:w="1468" w:type="dxa"/>
            <w:tcBorders>
              <w:top w:val="nil"/>
              <w:bottom w:val="single" w:sz="16" w:space="0" w:color="000000"/>
              <w:right w:val="single" w:sz="16" w:space="0" w:color="000000"/>
            </w:tcBorders>
            <w:shd w:val="clear" w:color="auto" w:fill="FFFFFF"/>
            <w:vAlign w:val="center"/>
          </w:tcPr>
          <w:p w:rsidR="00244BED" w:rsidRPr="00244BED" w:rsidDel="00D15D43" w:rsidRDefault="00244BED" w:rsidP="00244BED">
            <w:pPr>
              <w:autoSpaceDE w:val="0"/>
              <w:autoSpaceDN w:val="0"/>
              <w:adjustRightInd w:val="0"/>
              <w:jc w:val="left"/>
              <w:rPr>
                <w:del w:id="918" w:author="Denice Curtis" w:date="2016-09-09T22:47:00Z"/>
                <w:rFonts w:ascii="Times New Roman" w:hAnsi="Times New Roman" w:cs="Times New Roman"/>
                <w:sz w:val="24"/>
                <w:szCs w:val="24"/>
              </w:rPr>
            </w:pPr>
          </w:p>
        </w:tc>
      </w:tr>
    </w:tbl>
    <w:p w:rsidR="00EB3EAE" w:rsidRPr="00244BED" w:rsidRDefault="00D15D43" w:rsidP="00244BED">
      <w:pPr>
        <w:autoSpaceDE w:val="0"/>
        <w:autoSpaceDN w:val="0"/>
        <w:adjustRightInd w:val="0"/>
        <w:spacing w:line="400" w:lineRule="atLeast"/>
        <w:jc w:val="left"/>
        <w:rPr>
          <w:rFonts w:ascii="Times New Roman" w:hAnsi="Times New Roman" w:cs="Times New Roman"/>
          <w:sz w:val="24"/>
          <w:szCs w:val="24"/>
        </w:rPr>
      </w:pPr>
      <w:ins w:id="919" w:author="Denice Curtis" w:date="2016-09-09T22:48:00Z">
        <w:r>
          <w:rPr>
            <w:rFonts w:ascii="Times New Roman" w:hAnsi="Times New Roman" w:cs="Times New Roman"/>
            <w:sz w:val="24"/>
            <w:szCs w:val="24"/>
          </w:rPr>
          <w:t>6 points</w:t>
        </w:r>
      </w:ins>
    </w:p>
    <w:p w:rsidR="00F76F87" w:rsidRDefault="00F76F87" w:rsidP="005440C7">
      <w:pPr>
        <w:pStyle w:val="ListParagraph"/>
        <w:ind w:left="810"/>
      </w:pPr>
    </w:p>
    <w:p w:rsidR="005440C7" w:rsidRPr="001D2552" w:rsidRDefault="005440C7" w:rsidP="005440C7">
      <w:pPr>
        <w:autoSpaceDE w:val="0"/>
        <w:autoSpaceDN w:val="0"/>
        <w:adjustRightInd w:val="0"/>
        <w:spacing w:line="400" w:lineRule="atLeast"/>
        <w:jc w:val="left"/>
        <w:rPr>
          <w:rFonts w:ascii="Times New Roman" w:hAnsi="Times New Roman" w:cs="Times New Roman"/>
          <w:sz w:val="24"/>
          <w:szCs w:val="24"/>
        </w:rPr>
      </w:pPr>
    </w:p>
    <w:p w:rsidR="005440C7" w:rsidRDefault="005440C7" w:rsidP="005440C7">
      <w:pPr>
        <w:rPr>
          <w:b/>
          <w:color w:val="FF0000"/>
          <w:sz w:val="48"/>
          <w:szCs w:val="48"/>
        </w:rPr>
      </w:pPr>
      <w:r w:rsidRPr="007935E1">
        <w:rPr>
          <w:b/>
          <w:sz w:val="48"/>
          <w:szCs w:val="48"/>
        </w:rPr>
        <w:t xml:space="preserve">Exercise </w:t>
      </w:r>
      <w:r>
        <w:rPr>
          <w:b/>
          <w:sz w:val="48"/>
          <w:szCs w:val="48"/>
        </w:rPr>
        <w:t xml:space="preserve">6: </w:t>
      </w:r>
      <w:r>
        <w:rPr>
          <w:b/>
          <w:color w:val="FF0000"/>
          <w:sz w:val="48"/>
          <w:szCs w:val="48"/>
        </w:rPr>
        <w:t>(0.5 points) OPTIONAL</w:t>
      </w:r>
    </w:p>
    <w:p w:rsidR="00D7212C" w:rsidRDefault="005440C7" w:rsidP="005440C7">
      <w:pPr>
        <w:pStyle w:val="ListParagraph"/>
        <w:ind w:left="810"/>
      </w:pPr>
      <w:r>
        <w:t>Screencast 2 has a small error. Identify the error made while recoding the data and explain the consequences of this error.</w:t>
      </w:r>
    </w:p>
    <w:p w:rsidR="00D7212C" w:rsidRDefault="00D7212C" w:rsidP="00D7212C">
      <w:pPr>
        <w:pStyle w:val="ListParagraph"/>
        <w:ind w:left="810"/>
        <w:rPr>
          <w:ins w:id="920" w:author="Denice Curtis" w:date="2016-09-09T20:38:00Z"/>
        </w:rPr>
      </w:pPr>
      <w:r>
        <w:t>The error while recoding the data the range of the second category to which score</w:t>
      </w:r>
      <w:r w:rsidR="00AC6C2D">
        <w:t xml:space="preserve"> of 2 is given is wrong. Instead</w:t>
      </w:r>
      <w:r>
        <w:t xml:space="preserve"> of 61 - 72 it should be 61 - 74. It would change the frequency of that range.</w:t>
      </w:r>
    </w:p>
    <w:p w:rsidR="00EB3EAE" w:rsidRDefault="00EB3EAE" w:rsidP="00D7212C">
      <w:pPr>
        <w:pStyle w:val="ListParagraph"/>
        <w:ind w:left="810"/>
        <w:rPr>
          <w:ins w:id="921" w:author="Denice Curtis" w:date="2016-09-09T20:38:00Z"/>
        </w:rPr>
      </w:pPr>
      <w:ins w:id="922" w:author="Denice Curtis" w:date="2016-09-09T20:38:00Z">
        <w:r>
          <w:t>0.5 points</w:t>
        </w:r>
      </w:ins>
    </w:p>
    <w:p w:rsidR="00EB3EAE" w:rsidRDefault="00EB3EAE" w:rsidP="00D7212C">
      <w:pPr>
        <w:pStyle w:val="ListParagraph"/>
        <w:ind w:left="810"/>
        <w:rPr>
          <w:ins w:id="923" w:author="Denice Curtis" w:date="2016-09-09T20:38:00Z"/>
        </w:rPr>
      </w:pPr>
    </w:p>
    <w:p w:rsidR="00EB3EAE" w:rsidRDefault="00EB3EAE" w:rsidP="00D7212C">
      <w:pPr>
        <w:pStyle w:val="ListParagraph"/>
        <w:ind w:left="810"/>
      </w:pPr>
      <w:ins w:id="924" w:author="Denice Curtis" w:date="2016-09-09T20:38:00Z">
        <w:r>
          <w:t xml:space="preserve">Grade: </w:t>
        </w:r>
      </w:ins>
      <w:ins w:id="925" w:author="Denice Curtis" w:date="2016-09-09T22:48:00Z">
        <w:r w:rsidR="00D15D43">
          <w:t>9</w:t>
        </w:r>
      </w:ins>
      <w:ins w:id="926" w:author="Denice Curtis" w:date="2016-09-09T20:38:00Z">
        <w:r>
          <w:t>.5/10</w:t>
        </w:r>
      </w:ins>
    </w:p>
    <w:p w:rsidR="00D7212C" w:rsidRDefault="00D7212C" w:rsidP="005440C7">
      <w:pPr>
        <w:pStyle w:val="ListParagraph"/>
        <w:ind w:left="810"/>
        <w:rPr>
          <w:b/>
          <w:color w:val="FF0000"/>
          <w:sz w:val="48"/>
          <w:szCs w:val="48"/>
        </w:rPr>
      </w:pPr>
    </w:p>
    <w:p w:rsidR="005440C7" w:rsidRDefault="005440C7" w:rsidP="005440C7">
      <w:pPr>
        <w:spacing w:before="100" w:beforeAutospacing="1" w:after="100" w:afterAutospacing="1"/>
        <w:rPr>
          <w:rFonts w:ascii="Times New Roman" w:eastAsia="Times New Roman" w:hAnsi="Times New Roman" w:cs="Times New Roman"/>
          <w:sz w:val="24"/>
          <w:szCs w:val="24"/>
        </w:rPr>
      </w:pPr>
    </w:p>
    <w:p w:rsidR="005440C7" w:rsidRPr="00E53A02" w:rsidRDefault="005440C7" w:rsidP="005440C7">
      <w:pPr>
        <w:spacing w:before="100" w:beforeAutospacing="1" w:after="100" w:afterAutospacing="1"/>
        <w:rPr>
          <w:rFonts w:ascii="Times New Roman" w:eastAsia="Times New Roman" w:hAnsi="Times New Roman" w:cs="Times New Roman"/>
          <w:sz w:val="24"/>
          <w:szCs w:val="24"/>
        </w:rPr>
      </w:pPr>
    </w:p>
    <w:p w:rsidR="005440C7" w:rsidRPr="00137256" w:rsidRDefault="005440C7" w:rsidP="005440C7">
      <w:pPr>
        <w:pStyle w:val="ListParagraph"/>
        <w:ind w:left="630"/>
        <w:rPr>
          <w:rFonts w:ascii="Times New Roman" w:hAnsi="Times New Roman" w:cs="Times New Roman"/>
          <w:sz w:val="24"/>
          <w:szCs w:val="24"/>
        </w:rPr>
      </w:pPr>
    </w:p>
    <w:p w:rsidR="005440C7" w:rsidRDefault="005440C7" w:rsidP="00874BE3">
      <w:pPr>
        <w:pStyle w:val="ListParagraph"/>
        <w:ind w:left="1800"/>
      </w:pPr>
    </w:p>
    <w:sectPr w:rsidR="005440C7" w:rsidSect="00B5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0707"/>
    <w:multiLevelType w:val="hybridMultilevel"/>
    <w:tmpl w:val="9BCA3B68"/>
    <w:lvl w:ilvl="0" w:tplc="B3A2CA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38051D"/>
    <w:multiLevelType w:val="hybridMultilevel"/>
    <w:tmpl w:val="87AC4222"/>
    <w:lvl w:ilvl="0" w:tplc="FA74E0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317FA"/>
    <w:multiLevelType w:val="hybridMultilevel"/>
    <w:tmpl w:val="E0AA9CE8"/>
    <w:lvl w:ilvl="0" w:tplc="0B3EC222">
      <w:start w:val="1"/>
      <w:numFmt w:val="decimal"/>
      <w:lvlText w:val="%1)"/>
      <w:lvlJc w:val="left"/>
      <w:pPr>
        <w:ind w:left="81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50A8A"/>
    <w:multiLevelType w:val="hybridMultilevel"/>
    <w:tmpl w:val="E146E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8502D"/>
    <w:multiLevelType w:val="hybridMultilevel"/>
    <w:tmpl w:val="5330B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ce Curtis">
    <w15:presenceInfo w15:providerId="AD" w15:userId="S-1-5-21-3280529244-3573158051-4293145137-235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AxNzYyMjM2MDM3MTBR0lEKTi0uzszPAykwrAUAkJj1BCwAAAA="/>
  </w:docVars>
  <w:rsids>
    <w:rsidRoot w:val="00814D62"/>
    <w:rsid w:val="00047034"/>
    <w:rsid w:val="001364E3"/>
    <w:rsid w:val="001B77CF"/>
    <w:rsid w:val="001E5EF8"/>
    <w:rsid w:val="00244BED"/>
    <w:rsid w:val="00390B93"/>
    <w:rsid w:val="005440C7"/>
    <w:rsid w:val="00701C8D"/>
    <w:rsid w:val="007E0CF7"/>
    <w:rsid w:val="00802DB0"/>
    <w:rsid w:val="00814D62"/>
    <w:rsid w:val="00874BE3"/>
    <w:rsid w:val="008863A9"/>
    <w:rsid w:val="008B79C2"/>
    <w:rsid w:val="00935DD3"/>
    <w:rsid w:val="009618B7"/>
    <w:rsid w:val="009F55E4"/>
    <w:rsid w:val="00AC6C2D"/>
    <w:rsid w:val="00AF6EFA"/>
    <w:rsid w:val="00B46C27"/>
    <w:rsid w:val="00B56D7B"/>
    <w:rsid w:val="00D15D43"/>
    <w:rsid w:val="00D7212C"/>
    <w:rsid w:val="00DC19DB"/>
    <w:rsid w:val="00E30E7E"/>
    <w:rsid w:val="00E44D31"/>
    <w:rsid w:val="00E95947"/>
    <w:rsid w:val="00E97F57"/>
    <w:rsid w:val="00EA2252"/>
    <w:rsid w:val="00EB3EAE"/>
    <w:rsid w:val="00F7297C"/>
    <w:rsid w:val="00F76F87"/>
    <w:rsid w:val="00FF27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8CC68-F119-48A9-84BD-F416B917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252"/>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252"/>
    <w:pPr>
      <w:ind w:left="720"/>
      <w:contextualSpacing/>
    </w:pPr>
  </w:style>
  <w:style w:type="paragraph" w:styleId="BalloonText">
    <w:name w:val="Balloon Text"/>
    <w:basedOn w:val="Normal"/>
    <w:link w:val="BalloonTextChar"/>
    <w:uiPriority w:val="99"/>
    <w:semiHidden/>
    <w:unhideWhenUsed/>
    <w:rsid w:val="00E30E7E"/>
    <w:rPr>
      <w:rFonts w:ascii="Tahoma" w:hAnsi="Tahoma" w:cs="Tahoma"/>
      <w:sz w:val="16"/>
      <w:szCs w:val="16"/>
    </w:rPr>
  </w:style>
  <w:style w:type="character" w:customStyle="1" w:styleId="BalloonTextChar">
    <w:name w:val="Balloon Text Char"/>
    <w:basedOn w:val="DefaultParagraphFont"/>
    <w:link w:val="BalloonText"/>
    <w:uiPriority w:val="99"/>
    <w:semiHidden/>
    <w:rsid w:val="00E30E7E"/>
    <w:rPr>
      <w:rFonts w:ascii="Tahoma" w:hAnsi="Tahoma" w:cs="Tahoma"/>
      <w:sz w:val="16"/>
      <w:szCs w:val="16"/>
    </w:rPr>
  </w:style>
  <w:style w:type="paragraph" w:customStyle="1" w:styleId="Default">
    <w:name w:val="Default"/>
    <w:rsid w:val="00390B9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B3EAE"/>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EB3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32882">
      <w:bodyDiv w:val="1"/>
      <w:marLeft w:val="0"/>
      <w:marRight w:val="0"/>
      <w:marTop w:val="0"/>
      <w:marBottom w:val="0"/>
      <w:divBdr>
        <w:top w:val="none" w:sz="0" w:space="0" w:color="auto"/>
        <w:left w:val="none" w:sz="0" w:space="0" w:color="auto"/>
        <w:bottom w:val="none" w:sz="0" w:space="0" w:color="auto"/>
        <w:right w:val="none" w:sz="0" w:space="0" w:color="auto"/>
      </w:divBdr>
    </w:div>
    <w:div w:id="391274867">
      <w:bodyDiv w:val="1"/>
      <w:marLeft w:val="0"/>
      <w:marRight w:val="0"/>
      <w:marTop w:val="0"/>
      <w:marBottom w:val="0"/>
      <w:divBdr>
        <w:top w:val="none" w:sz="0" w:space="0" w:color="auto"/>
        <w:left w:val="none" w:sz="0" w:space="0" w:color="auto"/>
        <w:bottom w:val="none" w:sz="0" w:space="0" w:color="auto"/>
        <w:right w:val="none" w:sz="0" w:space="0" w:color="auto"/>
      </w:divBdr>
    </w:div>
    <w:div w:id="519978793">
      <w:bodyDiv w:val="1"/>
      <w:marLeft w:val="0"/>
      <w:marRight w:val="0"/>
      <w:marTop w:val="0"/>
      <w:marBottom w:val="0"/>
      <w:divBdr>
        <w:top w:val="none" w:sz="0" w:space="0" w:color="auto"/>
        <w:left w:val="none" w:sz="0" w:space="0" w:color="auto"/>
        <w:bottom w:val="none" w:sz="0" w:space="0" w:color="auto"/>
        <w:right w:val="none" w:sz="0" w:space="0" w:color="auto"/>
      </w:divBdr>
    </w:div>
    <w:div w:id="1968118127">
      <w:bodyDiv w:val="1"/>
      <w:marLeft w:val="0"/>
      <w:marRight w:val="0"/>
      <w:marTop w:val="0"/>
      <w:marBottom w:val="0"/>
      <w:divBdr>
        <w:top w:val="none" w:sz="0" w:space="0" w:color="auto"/>
        <w:left w:val="none" w:sz="0" w:space="0" w:color="auto"/>
        <w:bottom w:val="none" w:sz="0" w:space="0" w:color="auto"/>
        <w:right w:val="none" w:sz="0" w:space="0" w:color="auto"/>
      </w:divBdr>
    </w:div>
    <w:div w:id="20869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Bhavyansh Mishra</cp:lastModifiedBy>
  <cp:revision>18</cp:revision>
  <dcterms:created xsi:type="dcterms:W3CDTF">2016-08-31T18:26:00Z</dcterms:created>
  <dcterms:modified xsi:type="dcterms:W3CDTF">2018-05-11T00:59:00Z</dcterms:modified>
</cp:coreProperties>
</file>